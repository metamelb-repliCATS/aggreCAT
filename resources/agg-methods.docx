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C096C" w14:textId="17F24E3A" w:rsidR="00EE3488" w:rsidRDefault="00EE3488" w:rsidP="00EE3488">
      <w:pPr>
        <w:jc w:val="right"/>
        <w:rPr>
          <w:rFonts w:eastAsia="Calibri"/>
        </w:rPr>
      </w:pPr>
      <w:r>
        <w:rPr>
          <w:noProof/>
        </w:rPr>
        <w:drawing>
          <wp:inline distT="0" distB="0" distL="0" distR="0" wp14:anchorId="45AFC051" wp14:editId="0271B494">
            <wp:extent cx="2414424" cy="885200"/>
            <wp:effectExtent l="0" t="0" r="0" b="0"/>
            <wp:docPr id="4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414424" cy="885200"/>
                    </a:xfrm>
                    <a:prstGeom prst="rect">
                      <a:avLst/>
                    </a:prstGeom>
                    <a:ln/>
                  </pic:spPr>
                </pic:pic>
              </a:graphicData>
            </a:graphic>
          </wp:inline>
        </w:drawing>
      </w:r>
    </w:p>
    <w:p w14:paraId="0F6710B6" w14:textId="77777777" w:rsidR="00EE3488" w:rsidRDefault="00EE3488" w:rsidP="00EE3488">
      <w:pPr>
        <w:jc w:val="center"/>
        <w:rPr>
          <w:rFonts w:ascii="Arial" w:eastAsia="Calibri" w:hAnsi="Arial" w:cs="Arial"/>
          <w:b/>
          <w:bCs/>
          <w:sz w:val="28"/>
          <w:szCs w:val="28"/>
          <w:u w:val="single"/>
        </w:rPr>
      </w:pPr>
    </w:p>
    <w:p w14:paraId="00000001" w14:textId="6EBACD68" w:rsidR="002115D6" w:rsidRPr="00EE3488" w:rsidRDefault="00F31EBE" w:rsidP="00EE3488">
      <w:pPr>
        <w:jc w:val="center"/>
        <w:rPr>
          <w:rFonts w:ascii="Arial" w:eastAsia="Calibri" w:hAnsi="Arial" w:cs="Arial"/>
          <w:b/>
          <w:bCs/>
          <w:sz w:val="28"/>
          <w:szCs w:val="28"/>
          <w:u w:val="single"/>
        </w:rPr>
      </w:pPr>
      <w:r w:rsidRPr="00EE3488">
        <w:rPr>
          <w:rFonts w:ascii="Arial" w:eastAsia="Calibri" w:hAnsi="Arial" w:cs="Arial"/>
          <w:b/>
          <w:bCs/>
          <w:sz w:val="28"/>
          <w:szCs w:val="28"/>
          <w:u w:val="single"/>
        </w:rPr>
        <w:t>Methods for aggregating</w:t>
      </w:r>
      <w:r w:rsidR="00D03EB8" w:rsidRPr="00EE3488">
        <w:rPr>
          <w:rFonts w:ascii="Arial" w:eastAsia="Calibri" w:hAnsi="Arial" w:cs="Arial"/>
          <w:b/>
          <w:bCs/>
          <w:sz w:val="28"/>
          <w:szCs w:val="28"/>
          <w:u w:val="single"/>
        </w:rPr>
        <w:t xml:space="preserve"> </w:t>
      </w:r>
      <w:r w:rsidRPr="00EE3488">
        <w:rPr>
          <w:rFonts w:ascii="Arial" w:eastAsia="Calibri" w:hAnsi="Arial" w:cs="Arial"/>
          <w:b/>
          <w:bCs/>
          <w:sz w:val="28"/>
          <w:szCs w:val="28"/>
          <w:u w:val="single"/>
        </w:rPr>
        <w:t>probability judgments</w:t>
      </w:r>
    </w:p>
    <w:p w14:paraId="00000002" w14:textId="6850FC2E" w:rsidR="002115D6" w:rsidRDefault="002115D6">
      <w:pPr>
        <w:rPr>
          <w:rFonts w:ascii="Calibri" w:eastAsia="Calibri" w:hAnsi="Calibri" w:cs="Calibri"/>
          <w:bCs/>
          <w:iCs/>
        </w:rPr>
      </w:pPr>
    </w:p>
    <w:sdt>
      <w:sdtPr>
        <w:rPr>
          <w:rFonts w:asciiTheme="minorHAnsi" w:eastAsia="Times New Roman" w:hAnsiTheme="minorHAnsi" w:cs="Times New Roman"/>
          <w:b w:val="0"/>
          <w:bCs w:val="0"/>
          <w:color w:val="auto"/>
          <w:sz w:val="24"/>
          <w:szCs w:val="24"/>
          <w:lang w:val="en-AU" w:eastAsia="en-GB"/>
        </w:rPr>
        <w:id w:val="350530111"/>
        <w:docPartObj>
          <w:docPartGallery w:val="Table of Contents"/>
          <w:docPartUnique/>
        </w:docPartObj>
      </w:sdtPr>
      <w:sdtEndPr>
        <w:rPr>
          <w:noProof/>
        </w:rPr>
      </w:sdtEndPr>
      <w:sdtContent>
        <w:p w14:paraId="51708E1E" w14:textId="7B3063D0" w:rsidR="00F8404B" w:rsidRDefault="00F8404B">
          <w:pPr>
            <w:pStyle w:val="TOCHeading"/>
          </w:pPr>
          <w:r>
            <w:t>Table of Contents</w:t>
          </w:r>
        </w:p>
        <w:p w14:paraId="34AFE9C2" w14:textId="0897A051" w:rsidR="00CF1055" w:rsidRDefault="00F8404B">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2066252" w:history="1">
            <w:r w:rsidR="00CF1055" w:rsidRPr="003F239E">
              <w:rPr>
                <w:rStyle w:val="Hyperlink"/>
                <w:rFonts w:eastAsia="Calibri"/>
                <w:noProof/>
              </w:rPr>
              <w:t>Introduction</w:t>
            </w:r>
            <w:r w:rsidR="00CF1055">
              <w:rPr>
                <w:noProof/>
                <w:webHidden/>
              </w:rPr>
              <w:tab/>
            </w:r>
            <w:r w:rsidR="00CF1055">
              <w:rPr>
                <w:noProof/>
                <w:webHidden/>
              </w:rPr>
              <w:fldChar w:fldCharType="begin"/>
            </w:r>
            <w:r w:rsidR="00CF1055">
              <w:rPr>
                <w:noProof/>
                <w:webHidden/>
              </w:rPr>
              <w:instrText xml:space="preserve"> PAGEREF _Toc22066252 \h </w:instrText>
            </w:r>
            <w:r w:rsidR="00CF1055">
              <w:rPr>
                <w:noProof/>
                <w:webHidden/>
              </w:rPr>
            </w:r>
            <w:r w:rsidR="00CF1055">
              <w:rPr>
                <w:noProof/>
                <w:webHidden/>
              </w:rPr>
              <w:fldChar w:fldCharType="separate"/>
            </w:r>
            <w:r w:rsidR="00657381">
              <w:rPr>
                <w:noProof/>
                <w:webHidden/>
              </w:rPr>
              <w:t>2</w:t>
            </w:r>
            <w:r w:rsidR="00CF1055">
              <w:rPr>
                <w:noProof/>
                <w:webHidden/>
              </w:rPr>
              <w:fldChar w:fldCharType="end"/>
            </w:r>
          </w:hyperlink>
        </w:p>
        <w:p w14:paraId="5BA798CF" w14:textId="31BE7DC2" w:rsidR="00CF1055" w:rsidRDefault="00533119">
          <w:pPr>
            <w:pStyle w:val="TOC1"/>
            <w:tabs>
              <w:tab w:val="right" w:leader="dot" w:pos="9016"/>
            </w:tabs>
            <w:rPr>
              <w:rFonts w:eastAsiaTheme="minorEastAsia" w:cstheme="minorBidi"/>
              <w:b w:val="0"/>
              <w:bCs w:val="0"/>
              <w:i w:val="0"/>
              <w:iCs w:val="0"/>
              <w:noProof/>
            </w:rPr>
          </w:pPr>
          <w:hyperlink w:anchor="_Toc22066253" w:history="1">
            <w:r w:rsidR="00CF1055" w:rsidRPr="003F239E">
              <w:rPr>
                <w:rStyle w:val="Hyperlink"/>
                <w:rFonts w:eastAsia="Arial"/>
                <w:noProof/>
              </w:rPr>
              <w:t>Notation</w:t>
            </w:r>
            <w:r w:rsidR="00CF1055">
              <w:rPr>
                <w:noProof/>
                <w:webHidden/>
              </w:rPr>
              <w:tab/>
            </w:r>
            <w:r w:rsidR="00CF1055">
              <w:rPr>
                <w:noProof/>
                <w:webHidden/>
              </w:rPr>
              <w:fldChar w:fldCharType="begin"/>
            </w:r>
            <w:r w:rsidR="00CF1055">
              <w:rPr>
                <w:noProof/>
                <w:webHidden/>
              </w:rPr>
              <w:instrText xml:space="preserve"> PAGEREF _Toc22066253 \h </w:instrText>
            </w:r>
            <w:r w:rsidR="00CF1055">
              <w:rPr>
                <w:noProof/>
                <w:webHidden/>
              </w:rPr>
            </w:r>
            <w:r w:rsidR="00CF1055">
              <w:rPr>
                <w:noProof/>
                <w:webHidden/>
              </w:rPr>
              <w:fldChar w:fldCharType="separate"/>
            </w:r>
            <w:r w:rsidR="00657381">
              <w:rPr>
                <w:noProof/>
                <w:webHidden/>
              </w:rPr>
              <w:t>2</w:t>
            </w:r>
            <w:r w:rsidR="00CF1055">
              <w:rPr>
                <w:noProof/>
                <w:webHidden/>
              </w:rPr>
              <w:fldChar w:fldCharType="end"/>
            </w:r>
          </w:hyperlink>
        </w:p>
        <w:p w14:paraId="479E152A" w14:textId="22D95CC5" w:rsidR="00CF1055" w:rsidRDefault="00533119">
          <w:pPr>
            <w:pStyle w:val="TOC1"/>
            <w:tabs>
              <w:tab w:val="right" w:leader="dot" w:pos="9016"/>
            </w:tabs>
            <w:rPr>
              <w:rFonts w:eastAsiaTheme="minorEastAsia" w:cstheme="minorBidi"/>
              <w:b w:val="0"/>
              <w:bCs w:val="0"/>
              <w:i w:val="0"/>
              <w:iCs w:val="0"/>
              <w:noProof/>
            </w:rPr>
          </w:pPr>
          <w:hyperlink w:anchor="_Toc22066254" w:history="1">
            <w:r w:rsidR="00CF1055" w:rsidRPr="003F239E">
              <w:rPr>
                <w:rStyle w:val="Hyperlink"/>
                <w:rFonts w:eastAsia="Calibri"/>
                <w:noProof/>
              </w:rPr>
              <w:t>Confidence scores</w:t>
            </w:r>
            <w:r w:rsidR="00CF1055">
              <w:rPr>
                <w:noProof/>
                <w:webHidden/>
              </w:rPr>
              <w:tab/>
            </w:r>
            <w:r w:rsidR="00CF1055">
              <w:rPr>
                <w:noProof/>
                <w:webHidden/>
              </w:rPr>
              <w:fldChar w:fldCharType="begin"/>
            </w:r>
            <w:r w:rsidR="00CF1055">
              <w:rPr>
                <w:noProof/>
                <w:webHidden/>
              </w:rPr>
              <w:instrText xml:space="preserve"> PAGEREF _Toc22066254 \h </w:instrText>
            </w:r>
            <w:r w:rsidR="00CF1055">
              <w:rPr>
                <w:noProof/>
                <w:webHidden/>
              </w:rPr>
            </w:r>
            <w:r w:rsidR="00CF1055">
              <w:rPr>
                <w:noProof/>
                <w:webHidden/>
              </w:rPr>
              <w:fldChar w:fldCharType="separate"/>
            </w:r>
            <w:r w:rsidR="00657381">
              <w:rPr>
                <w:noProof/>
                <w:webHidden/>
              </w:rPr>
              <w:t>3</w:t>
            </w:r>
            <w:r w:rsidR="00CF1055">
              <w:rPr>
                <w:noProof/>
                <w:webHidden/>
              </w:rPr>
              <w:fldChar w:fldCharType="end"/>
            </w:r>
          </w:hyperlink>
        </w:p>
        <w:p w14:paraId="169ECF8A" w14:textId="3811616D" w:rsidR="00CF1055" w:rsidRDefault="00533119">
          <w:pPr>
            <w:pStyle w:val="TOC1"/>
            <w:tabs>
              <w:tab w:val="right" w:leader="dot" w:pos="9016"/>
            </w:tabs>
            <w:rPr>
              <w:rFonts w:eastAsiaTheme="minorEastAsia" w:cstheme="minorBidi"/>
              <w:b w:val="0"/>
              <w:bCs w:val="0"/>
              <w:i w:val="0"/>
              <w:iCs w:val="0"/>
              <w:noProof/>
            </w:rPr>
          </w:pPr>
          <w:hyperlink w:anchor="_Toc22066255" w:history="1">
            <w:r w:rsidR="00CF1055" w:rsidRPr="003F239E">
              <w:rPr>
                <w:rStyle w:val="Hyperlink"/>
                <w:rFonts w:eastAsia="Calibri"/>
                <w:noProof/>
              </w:rPr>
              <w:t>Weights</w:t>
            </w:r>
            <w:r w:rsidR="00CF1055">
              <w:rPr>
                <w:noProof/>
                <w:webHidden/>
              </w:rPr>
              <w:tab/>
            </w:r>
            <w:r w:rsidR="00CF1055">
              <w:rPr>
                <w:noProof/>
                <w:webHidden/>
              </w:rPr>
              <w:fldChar w:fldCharType="begin"/>
            </w:r>
            <w:r w:rsidR="00CF1055">
              <w:rPr>
                <w:noProof/>
                <w:webHidden/>
              </w:rPr>
              <w:instrText xml:space="preserve"> PAGEREF _Toc22066255 \h </w:instrText>
            </w:r>
            <w:r w:rsidR="00CF1055">
              <w:rPr>
                <w:noProof/>
                <w:webHidden/>
              </w:rPr>
            </w:r>
            <w:r w:rsidR="00CF1055">
              <w:rPr>
                <w:noProof/>
                <w:webHidden/>
              </w:rPr>
              <w:fldChar w:fldCharType="separate"/>
            </w:r>
            <w:r w:rsidR="00657381">
              <w:rPr>
                <w:noProof/>
                <w:webHidden/>
              </w:rPr>
              <w:t>3</w:t>
            </w:r>
            <w:r w:rsidR="00CF1055">
              <w:rPr>
                <w:noProof/>
                <w:webHidden/>
              </w:rPr>
              <w:fldChar w:fldCharType="end"/>
            </w:r>
          </w:hyperlink>
        </w:p>
        <w:p w14:paraId="658CAE75" w14:textId="02CB982D" w:rsidR="00CF1055" w:rsidRDefault="00533119">
          <w:pPr>
            <w:pStyle w:val="TOC1"/>
            <w:tabs>
              <w:tab w:val="right" w:leader="dot" w:pos="9016"/>
            </w:tabs>
            <w:rPr>
              <w:rFonts w:eastAsiaTheme="minorEastAsia" w:cstheme="minorBidi"/>
              <w:b w:val="0"/>
              <w:bCs w:val="0"/>
              <w:i w:val="0"/>
              <w:iCs w:val="0"/>
              <w:noProof/>
            </w:rPr>
          </w:pPr>
          <w:hyperlink w:anchor="_Toc22066256" w:history="1">
            <w:r w:rsidR="00CF1055" w:rsidRPr="003F239E">
              <w:rPr>
                <w:rStyle w:val="Hyperlink"/>
                <w:rFonts w:eastAsia="Calibri"/>
                <w:noProof/>
              </w:rPr>
              <w:t>Aggregation Methods</w:t>
            </w:r>
            <w:r w:rsidR="00CF1055">
              <w:rPr>
                <w:noProof/>
                <w:webHidden/>
              </w:rPr>
              <w:tab/>
            </w:r>
            <w:r w:rsidR="00CF1055">
              <w:rPr>
                <w:noProof/>
                <w:webHidden/>
              </w:rPr>
              <w:fldChar w:fldCharType="begin"/>
            </w:r>
            <w:r w:rsidR="00CF1055">
              <w:rPr>
                <w:noProof/>
                <w:webHidden/>
              </w:rPr>
              <w:instrText xml:space="preserve"> PAGEREF _Toc22066256 \h </w:instrText>
            </w:r>
            <w:r w:rsidR="00CF1055">
              <w:rPr>
                <w:noProof/>
                <w:webHidden/>
              </w:rPr>
            </w:r>
            <w:r w:rsidR="00CF1055">
              <w:rPr>
                <w:noProof/>
                <w:webHidden/>
              </w:rPr>
              <w:fldChar w:fldCharType="separate"/>
            </w:r>
            <w:r w:rsidR="00657381">
              <w:rPr>
                <w:noProof/>
                <w:webHidden/>
              </w:rPr>
              <w:t>4</w:t>
            </w:r>
            <w:r w:rsidR="00CF1055">
              <w:rPr>
                <w:noProof/>
                <w:webHidden/>
              </w:rPr>
              <w:fldChar w:fldCharType="end"/>
            </w:r>
          </w:hyperlink>
        </w:p>
        <w:p w14:paraId="610DA9B9" w14:textId="3A2976F4" w:rsidR="00CF1055" w:rsidRDefault="00533119">
          <w:pPr>
            <w:pStyle w:val="TOC2"/>
            <w:tabs>
              <w:tab w:val="right" w:leader="dot" w:pos="9016"/>
            </w:tabs>
            <w:rPr>
              <w:rFonts w:eastAsiaTheme="minorEastAsia" w:cstheme="minorBidi"/>
              <w:b w:val="0"/>
              <w:bCs w:val="0"/>
              <w:noProof/>
              <w:sz w:val="24"/>
              <w:szCs w:val="24"/>
            </w:rPr>
          </w:pPr>
          <w:hyperlink w:anchor="_Toc22066257" w:history="1">
            <w:r w:rsidR="00CF1055" w:rsidRPr="003F239E">
              <w:rPr>
                <w:rStyle w:val="Hyperlink"/>
                <w:rFonts w:eastAsia="Arial"/>
                <w:noProof/>
              </w:rPr>
              <w:t>ArMean: Arithmetic mean of the best estimates</w:t>
            </w:r>
            <w:r w:rsidR="00CF1055">
              <w:rPr>
                <w:noProof/>
                <w:webHidden/>
              </w:rPr>
              <w:tab/>
            </w:r>
            <w:r w:rsidR="00CF1055">
              <w:rPr>
                <w:noProof/>
                <w:webHidden/>
              </w:rPr>
              <w:fldChar w:fldCharType="begin"/>
            </w:r>
            <w:r w:rsidR="00CF1055">
              <w:rPr>
                <w:noProof/>
                <w:webHidden/>
              </w:rPr>
              <w:instrText xml:space="preserve"> PAGEREF _Toc22066257 \h </w:instrText>
            </w:r>
            <w:r w:rsidR="00CF1055">
              <w:rPr>
                <w:noProof/>
                <w:webHidden/>
              </w:rPr>
            </w:r>
            <w:r w:rsidR="00CF1055">
              <w:rPr>
                <w:noProof/>
                <w:webHidden/>
              </w:rPr>
              <w:fldChar w:fldCharType="separate"/>
            </w:r>
            <w:r w:rsidR="00657381">
              <w:rPr>
                <w:noProof/>
                <w:webHidden/>
              </w:rPr>
              <w:t>4</w:t>
            </w:r>
            <w:r w:rsidR="00CF1055">
              <w:rPr>
                <w:noProof/>
                <w:webHidden/>
              </w:rPr>
              <w:fldChar w:fldCharType="end"/>
            </w:r>
          </w:hyperlink>
        </w:p>
        <w:p w14:paraId="64351BA3" w14:textId="1FB4684D" w:rsidR="00CF1055" w:rsidRDefault="00533119">
          <w:pPr>
            <w:pStyle w:val="TOC2"/>
            <w:tabs>
              <w:tab w:val="right" w:leader="dot" w:pos="9016"/>
            </w:tabs>
            <w:rPr>
              <w:rFonts w:eastAsiaTheme="minorEastAsia" w:cstheme="minorBidi"/>
              <w:b w:val="0"/>
              <w:bCs w:val="0"/>
              <w:noProof/>
              <w:sz w:val="24"/>
              <w:szCs w:val="24"/>
            </w:rPr>
          </w:pPr>
          <w:hyperlink w:anchor="_Toc22066258" w:history="1">
            <w:r w:rsidR="00CF1055" w:rsidRPr="003F239E">
              <w:rPr>
                <w:rStyle w:val="Hyperlink"/>
                <w:rFonts w:eastAsia="Arial"/>
                <w:noProof/>
              </w:rPr>
              <w:t>Median: Median of the best estimates</w:t>
            </w:r>
            <w:r w:rsidR="00CF1055">
              <w:rPr>
                <w:noProof/>
                <w:webHidden/>
              </w:rPr>
              <w:tab/>
            </w:r>
            <w:r w:rsidR="00CF1055">
              <w:rPr>
                <w:noProof/>
                <w:webHidden/>
              </w:rPr>
              <w:fldChar w:fldCharType="begin"/>
            </w:r>
            <w:r w:rsidR="00CF1055">
              <w:rPr>
                <w:noProof/>
                <w:webHidden/>
              </w:rPr>
              <w:instrText xml:space="preserve"> PAGEREF _Toc22066258 \h </w:instrText>
            </w:r>
            <w:r w:rsidR="00CF1055">
              <w:rPr>
                <w:noProof/>
                <w:webHidden/>
              </w:rPr>
            </w:r>
            <w:r w:rsidR="00CF1055">
              <w:rPr>
                <w:noProof/>
                <w:webHidden/>
              </w:rPr>
              <w:fldChar w:fldCharType="separate"/>
            </w:r>
            <w:r w:rsidR="00657381">
              <w:rPr>
                <w:noProof/>
                <w:webHidden/>
              </w:rPr>
              <w:t>4</w:t>
            </w:r>
            <w:r w:rsidR="00CF1055">
              <w:rPr>
                <w:noProof/>
                <w:webHidden/>
              </w:rPr>
              <w:fldChar w:fldCharType="end"/>
            </w:r>
          </w:hyperlink>
        </w:p>
        <w:p w14:paraId="64721899" w14:textId="3C675BEB" w:rsidR="00CF1055" w:rsidRDefault="00533119">
          <w:pPr>
            <w:pStyle w:val="TOC2"/>
            <w:tabs>
              <w:tab w:val="right" w:leader="dot" w:pos="9016"/>
            </w:tabs>
            <w:rPr>
              <w:rFonts w:eastAsiaTheme="minorEastAsia" w:cstheme="minorBidi"/>
              <w:b w:val="0"/>
              <w:bCs w:val="0"/>
              <w:noProof/>
              <w:sz w:val="24"/>
              <w:szCs w:val="24"/>
            </w:rPr>
          </w:pPr>
          <w:hyperlink w:anchor="_Toc22066259" w:history="1">
            <w:r w:rsidR="00CF1055" w:rsidRPr="003F239E">
              <w:rPr>
                <w:rStyle w:val="Hyperlink"/>
                <w:rFonts w:eastAsia="Arial"/>
                <w:noProof/>
              </w:rPr>
              <w:t>LOArMean: Arithmetic mean of the log odds transformed best estimates</w:t>
            </w:r>
            <w:r w:rsidR="00CF1055">
              <w:rPr>
                <w:noProof/>
                <w:webHidden/>
              </w:rPr>
              <w:tab/>
            </w:r>
            <w:r w:rsidR="00CF1055">
              <w:rPr>
                <w:noProof/>
                <w:webHidden/>
              </w:rPr>
              <w:fldChar w:fldCharType="begin"/>
            </w:r>
            <w:r w:rsidR="00CF1055">
              <w:rPr>
                <w:noProof/>
                <w:webHidden/>
              </w:rPr>
              <w:instrText xml:space="preserve"> PAGEREF _Toc22066259 \h </w:instrText>
            </w:r>
            <w:r w:rsidR="00CF1055">
              <w:rPr>
                <w:noProof/>
                <w:webHidden/>
              </w:rPr>
            </w:r>
            <w:r w:rsidR="00CF1055">
              <w:rPr>
                <w:noProof/>
                <w:webHidden/>
              </w:rPr>
              <w:fldChar w:fldCharType="separate"/>
            </w:r>
            <w:r w:rsidR="00657381">
              <w:rPr>
                <w:noProof/>
                <w:webHidden/>
              </w:rPr>
              <w:t>4</w:t>
            </w:r>
            <w:r w:rsidR="00CF1055">
              <w:rPr>
                <w:noProof/>
                <w:webHidden/>
              </w:rPr>
              <w:fldChar w:fldCharType="end"/>
            </w:r>
          </w:hyperlink>
        </w:p>
        <w:p w14:paraId="0826A45D" w14:textId="4029D4FC" w:rsidR="00CF1055" w:rsidRDefault="00533119">
          <w:pPr>
            <w:pStyle w:val="TOC2"/>
            <w:tabs>
              <w:tab w:val="right" w:leader="dot" w:pos="9016"/>
            </w:tabs>
            <w:rPr>
              <w:rFonts w:eastAsiaTheme="minorEastAsia" w:cstheme="minorBidi"/>
              <w:b w:val="0"/>
              <w:bCs w:val="0"/>
              <w:noProof/>
              <w:sz w:val="24"/>
              <w:szCs w:val="24"/>
            </w:rPr>
          </w:pPr>
          <w:hyperlink w:anchor="_Toc22066260" w:history="1">
            <w:r w:rsidR="00CF1055" w:rsidRPr="003F239E">
              <w:rPr>
                <w:rStyle w:val="Hyperlink"/>
                <w:rFonts w:eastAsia="Arial"/>
                <w:noProof/>
              </w:rPr>
              <w:t>BetaArMean: A beta-transformed arithmetic mean</w:t>
            </w:r>
            <w:r w:rsidR="00CF1055">
              <w:rPr>
                <w:noProof/>
                <w:webHidden/>
              </w:rPr>
              <w:tab/>
            </w:r>
            <w:r w:rsidR="00CF1055">
              <w:rPr>
                <w:noProof/>
                <w:webHidden/>
              </w:rPr>
              <w:fldChar w:fldCharType="begin"/>
            </w:r>
            <w:r w:rsidR="00CF1055">
              <w:rPr>
                <w:noProof/>
                <w:webHidden/>
              </w:rPr>
              <w:instrText xml:space="preserve"> PAGEREF _Toc22066260 \h </w:instrText>
            </w:r>
            <w:r w:rsidR="00CF1055">
              <w:rPr>
                <w:noProof/>
                <w:webHidden/>
              </w:rPr>
            </w:r>
            <w:r w:rsidR="00CF1055">
              <w:rPr>
                <w:noProof/>
                <w:webHidden/>
              </w:rPr>
              <w:fldChar w:fldCharType="separate"/>
            </w:r>
            <w:r w:rsidR="00657381">
              <w:rPr>
                <w:noProof/>
                <w:webHidden/>
              </w:rPr>
              <w:t>5</w:t>
            </w:r>
            <w:r w:rsidR="00CF1055">
              <w:rPr>
                <w:noProof/>
                <w:webHidden/>
              </w:rPr>
              <w:fldChar w:fldCharType="end"/>
            </w:r>
          </w:hyperlink>
        </w:p>
        <w:p w14:paraId="4D7C4426" w14:textId="6EDD3C7D" w:rsidR="00CF1055" w:rsidRDefault="00533119">
          <w:pPr>
            <w:pStyle w:val="TOC2"/>
            <w:tabs>
              <w:tab w:val="right" w:leader="dot" w:pos="9016"/>
            </w:tabs>
            <w:rPr>
              <w:rFonts w:eastAsiaTheme="minorEastAsia" w:cstheme="minorBidi"/>
              <w:b w:val="0"/>
              <w:bCs w:val="0"/>
              <w:noProof/>
              <w:sz w:val="24"/>
              <w:szCs w:val="24"/>
            </w:rPr>
          </w:pPr>
          <w:hyperlink w:anchor="_Toc22066261" w:history="1">
            <w:r w:rsidR="00CF1055" w:rsidRPr="003F239E">
              <w:rPr>
                <w:rStyle w:val="Hyperlink"/>
                <w:rFonts w:eastAsia="Arial"/>
                <w:noProof/>
              </w:rPr>
              <w:t>IntWAgg: Weighted by interval width</w:t>
            </w:r>
            <w:r w:rsidR="00CF1055">
              <w:rPr>
                <w:noProof/>
                <w:webHidden/>
              </w:rPr>
              <w:tab/>
            </w:r>
            <w:r w:rsidR="00CF1055">
              <w:rPr>
                <w:noProof/>
                <w:webHidden/>
              </w:rPr>
              <w:fldChar w:fldCharType="begin"/>
            </w:r>
            <w:r w:rsidR="00CF1055">
              <w:rPr>
                <w:noProof/>
                <w:webHidden/>
              </w:rPr>
              <w:instrText xml:space="preserve"> PAGEREF _Toc22066261 \h </w:instrText>
            </w:r>
            <w:r w:rsidR="00CF1055">
              <w:rPr>
                <w:noProof/>
                <w:webHidden/>
              </w:rPr>
            </w:r>
            <w:r w:rsidR="00CF1055">
              <w:rPr>
                <w:noProof/>
                <w:webHidden/>
              </w:rPr>
              <w:fldChar w:fldCharType="separate"/>
            </w:r>
            <w:r w:rsidR="00657381">
              <w:rPr>
                <w:noProof/>
                <w:webHidden/>
              </w:rPr>
              <w:t>5</w:t>
            </w:r>
            <w:r w:rsidR="00CF1055">
              <w:rPr>
                <w:noProof/>
                <w:webHidden/>
              </w:rPr>
              <w:fldChar w:fldCharType="end"/>
            </w:r>
          </w:hyperlink>
        </w:p>
        <w:p w14:paraId="334F40C5" w14:textId="4BF2774F" w:rsidR="00CF1055" w:rsidRDefault="00533119">
          <w:pPr>
            <w:pStyle w:val="TOC2"/>
            <w:tabs>
              <w:tab w:val="right" w:leader="dot" w:pos="9016"/>
            </w:tabs>
            <w:rPr>
              <w:rFonts w:eastAsiaTheme="minorEastAsia" w:cstheme="minorBidi"/>
              <w:b w:val="0"/>
              <w:bCs w:val="0"/>
              <w:noProof/>
              <w:sz w:val="24"/>
              <w:szCs w:val="24"/>
            </w:rPr>
          </w:pPr>
          <w:hyperlink w:anchor="_Toc22066262" w:history="1">
            <w:r w:rsidR="00CF1055" w:rsidRPr="003F239E">
              <w:rPr>
                <w:rStyle w:val="Hyperlink"/>
                <w:rFonts w:eastAsia="Arial"/>
                <w:noProof/>
              </w:rPr>
              <w:t>IndIntWAgg: Weighted by interval width, rescaled relative to the largest interval provided by that individual</w:t>
            </w:r>
            <w:r w:rsidR="00CF1055">
              <w:rPr>
                <w:noProof/>
                <w:webHidden/>
              </w:rPr>
              <w:tab/>
            </w:r>
            <w:r w:rsidR="00CF1055">
              <w:rPr>
                <w:noProof/>
                <w:webHidden/>
              </w:rPr>
              <w:fldChar w:fldCharType="begin"/>
            </w:r>
            <w:r w:rsidR="00CF1055">
              <w:rPr>
                <w:noProof/>
                <w:webHidden/>
              </w:rPr>
              <w:instrText xml:space="preserve"> PAGEREF _Toc22066262 \h </w:instrText>
            </w:r>
            <w:r w:rsidR="00CF1055">
              <w:rPr>
                <w:noProof/>
                <w:webHidden/>
              </w:rPr>
            </w:r>
            <w:r w:rsidR="00CF1055">
              <w:rPr>
                <w:noProof/>
                <w:webHidden/>
              </w:rPr>
              <w:fldChar w:fldCharType="separate"/>
            </w:r>
            <w:r w:rsidR="00657381">
              <w:rPr>
                <w:noProof/>
                <w:webHidden/>
              </w:rPr>
              <w:t>6</w:t>
            </w:r>
            <w:r w:rsidR="00CF1055">
              <w:rPr>
                <w:noProof/>
                <w:webHidden/>
              </w:rPr>
              <w:fldChar w:fldCharType="end"/>
            </w:r>
          </w:hyperlink>
        </w:p>
        <w:p w14:paraId="02748CAD" w14:textId="089688C4" w:rsidR="00CF1055" w:rsidRDefault="00533119">
          <w:pPr>
            <w:pStyle w:val="TOC2"/>
            <w:tabs>
              <w:tab w:val="right" w:leader="dot" w:pos="9016"/>
            </w:tabs>
            <w:rPr>
              <w:rFonts w:eastAsiaTheme="minorEastAsia" w:cstheme="minorBidi"/>
              <w:b w:val="0"/>
              <w:bCs w:val="0"/>
              <w:noProof/>
              <w:sz w:val="24"/>
              <w:szCs w:val="24"/>
            </w:rPr>
          </w:pPr>
          <w:hyperlink w:anchor="_Toc22066263" w:history="1">
            <w:r w:rsidR="00CF1055" w:rsidRPr="003F239E">
              <w:rPr>
                <w:rStyle w:val="Hyperlink"/>
                <w:rFonts w:eastAsia="Arial"/>
                <w:noProof/>
              </w:rPr>
              <w:t>VarIndIntWAgg: Weighted by variation in individuals’ interval widths</w:t>
            </w:r>
            <w:r w:rsidR="00CF1055">
              <w:rPr>
                <w:noProof/>
                <w:webHidden/>
              </w:rPr>
              <w:tab/>
            </w:r>
            <w:r w:rsidR="00CF1055">
              <w:rPr>
                <w:noProof/>
                <w:webHidden/>
              </w:rPr>
              <w:fldChar w:fldCharType="begin"/>
            </w:r>
            <w:r w:rsidR="00CF1055">
              <w:rPr>
                <w:noProof/>
                <w:webHidden/>
              </w:rPr>
              <w:instrText xml:space="preserve"> PAGEREF _Toc22066263 \h </w:instrText>
            </w:r>
            <w:r w:rsidR="00CF1055">
              <w:rPr>
                <w:noProof/>
                <w:webHidden/>
              </w:rPr>
            </w:r>
            <w:r w:rsidR="00CF1055">
              <w:rPr>
                <w:noProof/>
                <w:webHidden/>
              </w:rPr>
              <w:fldChar w:fldCharType="separate"/>
            </w:r>
            <w:r w:rsidR="00657381">
              <w:rPr>
                <w:noProof/>
                <w:webHidden/>
              </w:rPr>
              <w:t>6</w:t>
            </w:r>
            <w:r w:rsidR="00CF1055">
              <w:rPr>
                <w:noProof/>
                <w:webHidden/>
              </w:rPr>
              <w:fldChar w:fldCharType="end"/>
            </w:r>
          </w:hyperlink>
        </w:p>
        <w:p w14:paraId="4C458AC9" w14:textId="123285B0" w:rsidR="00CF1055" w:rsidRDefault="00533119">
          <w:pPr>
            <w:pStyle w:val="TOC2"/>
            <w:tabs>
              <w:tab w:val="right" w:leader="dot" w:pos="9016"/>
            </w:tabs>
            <w:rPr>
              <w:rFonts w:eastAsiaTheme="minorEastAsia" w:cstheme="minorBidi"/>
              <w:b w:val="0"/>
              <w:bCs w:val="0"/>
              <w:noProof/>
              <w:sz w:val="24"/>
              <w:szCs w:val="24"/>
            </w:rPr>
          </w:pPr>
          <w:hyperlink w:anchor="_Toc22066264" w:history="1">
            <w:r w:rsidR="00CF1055" w:rsidRPr="003F239E">
              <w:rPr>
                <w:rStyle w:val="Hyperlink"/>
                <w:rFonts w:eastAsia="Arial"/>
                <w:noProof/>
              </w:rPr>
              <w:t>AsymWAgg: Weighted by asymmetry of intervals</w:t>
            </w:r>
            <w:r w:rsidR="00CF1055">
              <w:rPr>
                <w:noProof/>
                <w:webHidden/>
              </w:rPr>
              <w:tab/>
            </w:r>
            <w:r w:rsidR="00CF1055">
              <w:rPr>
                <w:noProof/>
                <w:webHidden/>
              </w:rPr>
              <w:fldChar w:fldCharType="begin"/>
            </w:r>
            <w:r w:rsidR="00CF1055">
              <w:rPr>
                <w:noProof/>
                <w:webHidden/>
              </w:rPr>
              <w:instrText xml:space="preserve"> PAGEREF _Toc22066264 \h </w:instrText>
            </w:r>
            <w:r w:rsidR="00CF1055">
              <w:rPr>
                <w:noProof/>
                <w:webHidden/>
              </w:rPr>
            </w:r>
            <w:r w:rsidR="00CF1055">
              <w:rPr>
                <w:noProof/>
                <w:webHidden/>
              </w:rPr>
              <w:fldChar w:fldCharType="separate"/>
            </w:r>
            <w:r w:rsidR="00657381">
              <w:rPr>
                <w:noProof/>
                <w:webHidden/>
              </w:rPr>
              <w:t>6</w:t>
            </w:r>
            <w:r w:rsidR="00CF1055">
              <w:rPr>
                <w:noProof/>
                <w:webHidden/>
              </w:rPr>
              <w:fldChar w:fldCharType="end"/>
            </w:r>
          </w:hyperlink>
        </w:p>
        <w:p w14:paraId="22EA14DE" w14:textId="14443BF8" w:rsidR="00CF1055" w:rsidRDefault="00533119">
          <w:pPr>
            <w:pStyle w:val="TOC2"/>
            <w:tabs>
              <w:tab w:val="right" w:leader="dot" w:pos="9016"/>
            </w:tabs>
            <w:rPr>
              <w:rFonts w:eastAsiaTheme="minorEastAsia" w:cstheme="minorBidi"/>
              <w:b w:val="0"/>
              <w:bCs w:val="0"/>
              <w:noProof/>
              <w:sz w:val="24"/>
              <w:szCs w:val="24"/>
            </w:rPr>
          </w:pPr>
          <w:hyperlink w:anchor="_Toc22066265" w:history="1">
            <w:r w:rsidR="00CF1055" w:rsidRPr="003F239E">
              <w:rPr>
                <w:rStyle w:val="Hyperlink"/>
                <w:rFonts w:eastAsia="Arial"/>
                <w:noProof/>
              </w:rPr>
              <w:t>IndIntAsymWAgg: Weighted by individuals’ interval widths and asymmetry</w:t>
            </w:r>
            <w:r w:rsidR="00CF1055">
              <w:rPr>
                <w:noProof/>
                <w:webHidden/>
              </w:rPr>
              <w:tab/>
            </w:r>
            <w:r w:rsidR="00CF1055">
              <w:rPr>
                <w:noProof/>
                <w:webHidden/>
              </w:rPr>
              <w:fldChar w:fldCharType="begin"/>
            </w:r>
            <w:r w:rsidR="00CF1055">
              <w:rPr>
                <w:noProof/>
                <w:webHidden/>
              </w:rPr>
              <w:instrText xml:space="preserve"> PAGEREF _Toc22066265 \h </w:instrText>
            </w:r>
            <w:r w:rsidR="00CF1055">
              <w:rPr>
                <w:noProof/>
                <w:webHidden/>
              </w:rPr>
            </w:r>
            <w:r w:rsidR="00CF1055">
              <w:rPr>
                <w:noProof/>
                <w:webHidden/>
              </w:rPr>
              <w:fldChar w:fldCharType="separate"/>
            </w:r>
            <w:r w:rsidR="00657381">
              <w:rPr>
                <w:noProof/>
                <w:webHidden/>
              </w:rPr>
              <w:t>7</w:t>
            </w:r>
            <w:r w:rsidR="00CF1055">
              <w:rPr>
                <w:noProof/>
                <w:webHidden/>
              </w:rPr>
              <w:fldChar w:fldCharType="end"/>
            </w:r>
          </w:hyperlink>
        </w:p>
        <w:p w14:paraId="092F5CF2" w14:textId="339F12A6" w:rsidR="00CF1055" w:rsidRDefault="00533119">
          <w:pPr>
            <w:pStyle w:val="TOC2"/>
            <w:tabs>
              <w:tab w:val="right" w:leader="dot" w:pos="9016"/>
            </w:tabs>
            <w:rPr>
              <w:rFonts w:eastAsiaTheme="minorEastAsia" w:cstheme="minorBidi"/>
              <w:b w:val="0"/>
              <w:bCs w:val="0"/>
              <w:noProof/>
              <w:sz w:val="24"/>
              <w:szCs w:val="24"/>
            </w:rPr>
          </w:pPr>
          <w:hyperlink w:anchor="_Toc22066266" w:history="1">
            <w:r w:rsidR="00CF1055" w:rsidRPr="003F239E">
              <w:rPr>
                <w:rStyle w:val="Hyperlink"/>
                <w:rFonts w:eastAsia="Arial"/>
                <w:noProof/>
              </w:rPr>
              <w:t xml:space="preserve">KitchSinkWAgg: </w:t>
            </w:r>
            <w:r w:rsidR="00CF1055" w:rsidRPr="003F239E">
              <w:rPr>
                <w:rStyle w:val="Hyperlink"/>
                <w:rFonts w:eastAsia="Calibri"/>
                <w:noProof/>
              </w:rPr>
              <w:t>Weighted by everything but the kitchen sink</w:t>
            </w:r>
            <w:r w:rsidR="00CF1055">
              <w:rPr>
                <w:noProof/>
                <w:webHidden/>
              </w:rPr>
              <w:tab/>
            </w:r>
            <w:r w:rsidR="00CF1055">
              <w:rPr>
                <w:noProof/>
                <w:webHidden/>
              </w:rPr>
              <w:fldChar w:fldCharType="begin"/>
            </w:r>
            <w:r w:rsidR="00CF1055">
              <w:rPr>
                <w:noProof/>
                <w:webHidden/>
              </w:rPr>
              <w:instrText xml:space="preserve"> PAGEREF _Toc22066266 \h </w:instrText>
            </w:r>
            <w:r w:rsidR="00CF1055">
              <w:rPr>
                <w:noProof/>
                <w:webHidden/>
              </w:rPr>
            </w:r>
            <w:r w:rsidR="00CF1055">
              <w:rPr>
                <w:noProof/>
                <w:webHidden/>
              </w:rPr>
              <w:fldChar w:fldCharType="separate"/>
            </w:r>
            <w:r w:rsidR="00657381">
              <w:rPr>
                <w:noProof/>
                <w:webHidden/>
              </w:rPr>
              <w:t>7</w:t>
            </w:r>
            <w:r w:rsidR="00CF1055">
              <w:rPr>
                <w:noProof/>
                <w:webHidden/>
              </w:rPr>
              <w:fldChar w:fldCharType="end"/>
            </w:r>
          </w:hyperlink>
        </w:p>
        <w:p w14:paraId="790D70A6" w14:textId="75B7C673" w:rsidR="00CF1055" w:rsidRDefault="00533119">
          <w:pPr>
            <w:pStyle w:val="TOC2"/>
            <w:tabs>
              <w:tab w:val="right" w:leader="dot" w:pos="9016"/>
            </w:tabs>
            <w:rPr>
              <w:rFonts w:eastAsiaTheme="minorEastAsia" w:cstheme="minorBidi"/>
              <w:b w:val="0"/>
              <w:bCs w:val="0"/>
              <w:noProof/>
              <w:sz w:val="24"/>
              <w:szCs w:val="24"/>
            </w:rPr>
          </w:pPr>
          <w:hyperlink w:anchor="_Toc22066267" w:history="1">
            <w:r w:rsidR="00CF1055" w:rsidRPr="003F239E">
              <w:rPr>
                <w:rStyle w:val="Hyperlink"/>
                <w:rFonts w:eastAsia="Arial"/>
                <w:noProof/>
              </w:rPr>
              <w:t>OutWAgg: Downweighting outliers</w:t>
            </w:r>
            <w:r w:rsidR="00CF1055">
              <w:rPr>
                <w:noProof/>
                <w:webHidden/>
              </w:rPr>
              <w:tab/>
            </w:r>
            <w:r w:rsidR="00CF1055">
              <w:rPr>
                <w:noProof/>
                <w:webHidden/>
              </w:rPr>
              <w:fldChar w:fldCharType="begin"/>
            </w:r>
            <w:r w:rsidR="00CF1055">
              <w:rPr>
                <w:noProof/>
                <w:webHidden/>
              </w:rPr>
              <w:instrText xml:space="preserve"> PAGEREF _Toc22066267 \h </w:instrText>
            </w:r>
            <w:r w:rsidR="00CF1055">
              <w:rPr>
                <w:noProof/>
                <w:webHidden/>
              </w:rPr>
            </w:r>
            <w:r w:rsidR="00CF1055">
              <w:rPr>
                <w:noProof/>
                <w:webHidden/>
              </w:rPr>
              <w:fldChar w:fldCharType="separate"/>
            </w:r>
            <w:r w:rsidR="00657381">
              <w:rPr>
                <w:noProof/>
                <w:webHidden/>
              </w:rPr>
              <w:t>7</w:t>
            </w:r>
            <w:r w:rsidR="00CF1055">
              <w:rPr>
                <w:noProof/>
                <w:webHidden/>
              </w:rPr>
              <w:fldChar w:fldCharType="end"/>
            </w:r>
          </w:hyperlink>
        </w:p>
        <w:p w14:paraId="13A78E1D" w14:textId="44C4A6D0" w:rsidR="00CF1055" w:rsidRDefault="00533119">
          <w:pPr>
            <w:pStyle w:val="TOC2"/>
            <w:tabs>
              <w:tab w:val="right" w:leader="dot" w:pos="9016"/>
            </w:tabs>
            <w:rPr>
              <w:rFonts w:eastAsiaTheme="minorEastAsia" w:cstheme="minorBidi"/>
              <w:b w:val="0"/>
              <w:bCs w:val="0"/>
              <w:noProof/>
              <w:sz w:val="24"/>
              <w:szCs w:val="24"/>
            </w:rPr>
          </w:pPr>
          <w:hyperlink w:anchor="_Toc22066268" w:history="1">
            <w:r w:rsidR="00CF1055" w:rsidRPr="003F239E">
              <w:rPr>
                <w:rStyle w:val="Hyperlink"/>
                <w:rFonts w:eastAsia="Arial"/>
                <w:noProof/>
              </w:rPr>
              <w:t>DistLimitWAgg: Weighted by the distance of the best estimate from the closest certainty limit</w:t>
            </w:r>
            <w:r w:rsidR="00CF1055">
              <w:rPr>
                <w:noProof/>
                <w:webHidden/>
              </w:rPr>
              <w:tab/>
            </w:r>
            <w:r w:rsidR="00CF1055">
              <w:rPr>
                <w:noProof/>
                <w:webHidden/>
              </w:rPr>
              <w:fldChar w:fldCharType="begin"/>
            </w:r>
            <w:r w:rsidR="00CF1055">
              <w:rPr>
                <w:noProof/>
                <w:webHidden/>
              </w:rPr>
              <w:instrText xml:space="preserve"> PAGEREF _Toc22066268 \h </w:instrText>
            </w:r>
            <w:r w:rsidR="00CF1055">
              <w:rPr>
                <w:noProof/>
                <w:webHidden/>
              </w:rPr>
            </w:r>
            <w:r w:rsidR="00CF1055">
              <w:rPr>
                <w:noProof/>
                <w:webHidden/>
              </w:rPr>
              <w:fldChar w:fldCharType="separate"/>
            </w:r>
            <w:r w:rsidR="00657381">
              <w:rPr>
                <w:noProof/>
                <w:webHidden/>
              </w:rPr>
              <w:t>8</w:t>
            </w:r>
            <w:r w:rsidR="00CF1055">
              <w:rPr>
                <w:noProof/>
                <w:webHidden/>
              </w:rPr>
              <w:fldChar w:fldCharType="end"/>
            </w:r>
          </w:hyperlink>
        </w:p>
        <w:p w14:paraId="1E03A11D" w14:textId="08F4D1CB" w:rsidR="00CF1055" w:rsidRDefault="00533119">
          <w:pPr>
            <w:pStyle w:val="TOC2"/>
            <w:tabs>
              <w:tab w:val="right" w:leader="dot" w:pos="9016"/>
            </w:tabs>
            <w:rPr>
              <w:rFonts w:eastAsiaTheme="minorEastAsia" w:cstheme="minorBidi"/>
              <w:b w:val="0"/>
              <w:bCs w:val="0"/>
              <w:noProof/>
              <w:sz w:val="24"/>
              <w:szCs w:val="24"/>
            </w:rPr>
          </w:pPr>
          <w:hyperlink w:anchor="_Toc22066269" w:history="1">
            <w:r w:rsidR="00CF1055" w:rsidRPr="003F239E">
              <w:rPr>
                <w:rStyle w:val="Hyperlink"/>
                <w:rFonts w:eastAsia="Arial"/>
                <w:noProof/>
              </w:rPr>
              <w:t>ShiftWAgg: Weighted by judgments that shifted the most after discussion</w:t>
            </w:r>
            <w:r w:rsidR="00CF1055">
              <w:rPr>
                <w:noProof/>
                <w:webHidden/>
              </w:rPr>
              <w:tab/>
            </w:r>
            <w:r w:rsidR="00CF1055">
              <w:rPr>
                <w:noProof/>
                <w:webHidden/>
              </w:rPr>
              <w:fldChar w:fldCharType="begin"/>
            </w:r>
            <w:r w:rsidR="00CF1055">
              <w:rPr>
                <w:noProof/>
                <w:webHidden/>
              </w:rPr>
              <w:instrText xml:space="preserve"> PAGEREF _Toc22066269 \h </w:instrText>
            </w:r>
            <w:r w:rsidR="00CF1055">
              <w:rPr>
                <w:noProof/>
                <w:webHidden/>
              </w:rPr>
            </w:r>
            <w:r w:rsidR="00CF1055">
              <w:rPr>
                <w:noProof/>
                <w:webHidden/>
              </w:rPr>
              <w:fldChar w:fldCharType="separate"/>
            </w:r>
            <w:r w:rsidR="00657381">
              <w:rPr>
                <w:noProof/>
                <w:webHidden/>
              </w:rPr>
              <w:t>8</w:t>
            </w:r>
            <w:r w:rsidR="00CF1055">
              <w:rPr>
                <w:noProof/>
                <w:webHidden/>
              </w:rPr>
              <w:fldChar w:fldCharType="end"/>
            </w:r>
          </w:hyperlink>
        </w:p>
        <w:p w14:paraId="0C48A051" w14:textId="1620D568" w:rsidR="00CF1055" w:rsidRDefault="00533119">
          <w:pPr>
            <w:pStyle w:val="TOC2"/>
            <w:tabs>
              <w:tab w:val="right" w:leader="dot" w:pos="9016"/>
            </w:tabs>
            <w:rPr>
              <w:rFonts w:eastAsiaTheme="minorEastAsia" w:cstheme="minorBidi"/>
              <w:b w:val="0"/>
              <w:bCs w:val="0"/>
              <w:noProof/>
              <w:sz w:val="24"/>
              <w:szCs w:val="24"/>
            </w:rPr>
          </w:pPr>
          <w:hyperlink w:anchor="_Toc22066270" w:history="1">
            <w:r w:rsidR="00CF1055" w:rsidRPr="003F239E">
              <w:rPr>
                <w:rStyle w:val="Hyperlink"/>
                <w:rFonts w:eastAsia="Calibri"/>
                <w:noProof/>
              </w:rPr>
              <w:t>GranWAgg: Weighted by the granularity of best estimates</w:t>
            </w:r>
            <w:r w:rsidR="00CF1055">
              <w:rPr>
                <w:noProof/>
                <w:webHidden/>
              </w:rPr>
              <w:tab/>
            </w:r>
            <w:r w:rsidR="00CF1055">
              <w:rPr>
                <w:noProof/>
                <w:webHidden/>
              </w:rPr>
              <w:fldChar w:fldCharType="begin"/>
            </w:r>
            <w:r w:rsidR="00CF1055">
              <w:rPr>
                <w:noProof/>
                <w:webHidden/>
              </w:rPr>
              <w:instrText xml:space="preserve"> PAGEREF _Toc22066270 \h </w:instrText>
            </w:r>
            <w:r w:rsidR="00CF1055">
              <w:rPr>
                <w:noProof/>
                <w:webHidden/>
              </w:rPr>
            </w:r>
            <w:r w:rsidR="00CF1055">
              <w:rPr>
                <w:noProof/>
                <w:webHidden/>
              </w:rPr>
              <w:fldChar w:fldCharType="separate"/>
            </w:r>
            <w:r w:rsidR="00657381">
              <w:rPr>
                <w:noProof/>
                <w:webHidden/>
              </w:rPr>
              <w:t>8</w:t>
            </w:r>
            <w:r w:rsidR="00CF1055">
              <w:rPr>
                <w:noProof/>
                <w:webHidden/>
              </w:rPr>
              <w:fldChar w:fldCharType="end"/>
            </w:r>
          </w:hyperlink>
        </w:p>
        <w:p w14:paraId="593B018A" w14:textId="32353561" w:rsidR="00CF1055" w:rsidRDefault="00533119">
          <w:pPr>
            <w:pStyle w:val="TOC2"/>
            <w:tabs>
              <w:tab w:val="right" w:leader="dot" w:pos="9016"/>
            </w:tabs>
            <w:rPr>
              <w:rFonts w:eastAsiaTheme="minorEastAsia" w:cstheme="minorBidi"/>
              <w:b w:val="0"/>
              <w:bCs w:val="0"/>
              <w:noProof/>
              <w:sz w:val="24"/>
              <w:szCs w:val="24"/>
            </w:rPr>
          </w:pPr>
          <w:hyperlink w:anchor="_Toc22066271" w:history="1">
            <w:r w:rsidR="00CF1055" w:rsidRPr="003F239E">
              <w:rPr>
                <w:rStyle w:val="Hyperlink"/>
                <w:rFonts w:eastAsia="Arial"/>
                <w:noProof/>
              </w:rPr>
              <w:t xml:space="preserve">ReasonWAgg: </w:t>
            </w:r>
            <w:r w:rsidR="00CF1055" w:rsidRPr="003F239E">
              <w:rPr>
                <w:rStyle w:val="Hyperlink"/>
                <w:rFonts w:eastAsia="Calibri"/>
                <w:noProof/>
              </w:rPr>
              <w:t>Weighted by the breadth of reasoning provided to support the individuals’ estimate</w:t>
            </w:r>
            <w:r w:rsidR="00CF1055">
              <w:rPr>
                <w:noProof/>
                <w:webHidden/>
              </w:rPr>
              <w:tab/>
            </w:r>
            <w:r w:rsidR="00CF1055">
              <w:rPr>
                <w:noProof/>
                <w:webHidden/>
              </w:rPr>
              <w:fldChar w:fldCharType="begin"/>
            </w:r>
            <w:r w:rsidR="00CF1055">
              <w:rPr>
                <w:noProof/>
                <w:webHidden/>
              </w:rPr>
              <w:instrText xml:space="preserve"> PAGEREF _Toc22066271 \h </w:instrText>
            </w:r>
            <w:r w:rsidR="00CF1055">
              <w:rPr>
                <w:noProof/>
                <w:webHidden/>
              </w:rPr>
            </w:r>
            <w:r w:rsidR="00CF1055">
              <w:rPr>
                <w:noProof/>
                <w:webHidden/>
              </w:rPr>
              <w:fldChar w:fldCharType="separate"/>
            </w:r>
            <w:r w:rsidR="00657381">
              <w:rPr>
                <w:noProof/>
                <w:webHidden/>
              </w:rPr>
              <w:t>9</w:t>
            </w:r>
            <w:r w:rsidR="00CF1055">
              <w:rPr>
                <w:noProof/>
                <w:webHidden/>
              </w:rPr>
              <w:fldChar w:fldCharType="end"/>
            </w:r>
          </w:hyperlink>
        </w:p>
        <w:p w14:paraId="47B6FB3A" w14:textId="40DC249F" w:rsidR="00CF1055" w:rsidRDefault="00533119">
          <w:pPr>
            <w:pStyle w:val="TOC2"/>
            <w:tabs>
              <w:tab w:val="right" w:leader="dot" w:pos="9016"/>
            </w:tabs>
            <w:rPr>
              <w:rFonts w:eastAsiaTheme="minorEastAsia" w:cstheme="minorBidi"/>
              <w:b w:val="0"/>
              <w:bCs w:val="0"/>
              <w:noProof/>
              <w:sz w:val="24"/>
              <w:szCs w:val="24"/>
            </w:rPr>
          </w:pPr>
          <w:hyperlink w:anchor="_Toc22066272" w:history="1">
            <w:r w:rsidR="00CF1055" w:rsidRPr="003F239E">
              <w:rPr>
                <w:rStyle w:val="Hyperlink"/>
                <w:rFonts w:eastAsia="Arial"/>
                <w:noProof/>
              </w:rPr>
              <w:t>QuizWAgg: Weighted by performance on the quiz</w:t>
            </w:r>
            <w:r w:rsidR="00CF1055">
              <w:rPr>
                <w:noProof/>
                <w:webHidden/>
              </w:rPr>
              <w:tab/>
            </w:r>
            <w:r w:rsidR="00CF1055">
              <w:rPr>
                <w:noProof/>
                <w:webHidden/>
              </w:rPr>
              <w:fldChar w:fldCharType="begin"/>
            </w:r>
            <w:r w:rsidR="00CF1055">
              <w:rPr>
                <w:noProof/>
                <w:webHidden/>
              </w:rPr>
              <w:instrText xml:space="preserve"> PAGEREF _Toc22066272 \h </w:instrText>
            </w:r>
            <w:r w:rsidR="00CF1055">
              <w:rPr>
                <w:noProof/>
                <w:webHidden/>
              </w:rPr>
            </w:r>
            <w:r w:rsidR="00CF1055">
              <w:rPr>
                <w:noProof/>
                <w:webHidden/>
              </w:rPr>
              <w:fldChar w:fldCharType="separate"/>
            </w:r>
            <w:r w:rsidR="00657381">
              <w:rPr>
                <w:noProof/>
                <w:webHidden/>
              </w:rPr>
              <w:t>11</w:t>
            </w:r>
            <w:r w:rsidR="00CF1055">
              <w:rPr>
                <w:noProof/>
                <w:webHidden/>
              </w:rPr>
              <w:fldChar w:fldCharType="end"/>
            </w:r>
          </w:hyperlink>
        </w:p>
        <w:p w14:paraId="51D0AFB8" w14:textId="3A544E50" w:rsidR="00CF1055" w:rsidRDefault="00533119">
          <w:pPr>
            <w:pStyle w:val="TOC2"/>
            <w:tabs>
              <w:tab w:val="right" w:leader="dot" w:pos="9016"/>
            </w:tabs>
            <w:rPr>
              <w:rFonts w:eastAsiaTheme="minorEastAsia" w:cstheme="minorBidi"/>
              <w:b w:val="0"/>
              <w:bCs w:val="0"/>
              <w:noProof/>
              <w:sz w:val="24"/>
              <w:szCs w:val="24"/>
            </w:rPr>
          </w:pPr>
          <w:hyperlink w:anchor="_Toc22066273" w:history="1">
            <w:r w:rsidR="00CF1055" w:rsidRPr="003F239E">
              <w:rPr>
                <w:rStyle w:val="Hyperlink"/>
                <w:rFonts w:eastAsia="Arial"/>
                <w:noProof/>
              </w:rPr>
              <w:t>DistribArMean: Arithmetic mean of the non-parametric distributions</w:t>
            </w:r>
            <w:r w:rsidR="00CF1055">
              <w:rPr>
                <w:noProof/>
                <w:webHidden/>
              </w:rPr>
              <w:tab/>
            </w:r>
            <w:r w:rsidR="00CF1055">
              <w:rPr>
                <w:noProof/>
                <w:webHidden/>
              </w:rPr>
              <w:fldChar w:fldCharType="begin"/>
            </w:r>
            <w:r w:rsidR="00CF1055">
              <w:rPr>
                <w:noProof/>
                <w:webHidden/>
              </w:rPr>
              <w:instrText xml:space="preserve"> PAGEREF _Toc22066273 \h </w:instrText>
            </w:r>
            <w:r w:rsidR="00CF1055">
              <w:rPr>
                <w:noProof/>
                <w:webHidden/>
              </w:rPr>
            </w:r>
            <w:r w:rsidR="00CF1055">
              <w:rPr>
                <w:noProof/>
                <w:webHidden/>
              </w:rPr>
              <w:fldChar w:fldCharType="separate"/>
            </w:r>
            <w:r w:rsidR="00657381">
              <w:rPr>
                <w:noProof/>
                <w:webHidden/>
              </w:rPr>
              <w:t>12</w:t>
            </w:r>
            <w:r w:rsidR="00CF1055">
              <w:rPr>
                <w:noProof/>
                <w:webHidden/>
              </w:rPr>
              <w:fldChar w:fldCharType="end"/>
            </w:r>
          </w:hyperlink>
        </w:p>
        <w:p w14:paraId="4DF202E7" w14:textId="5F758371" w:rsidR="00CF1055" w:rsidRDefault="00533119">
          <w:pPr>
            <w:pStyle w:val="TOC2"/>
            <w:tabs>
              <w:tab w:val="right" w:leader="dot" w:pos="9016"/>
            </w:tabs>
            <w:rPr>
              <w:rFonts w:eastAsiaTheme="minorEastAsia" w:cstheme="minorBidi"/>
              <w:b w:val="0"/>
              <w:bCs w:val="0"/>
              <w:noProof/>
              <w:sz w:val="24"/>
              <w:szCs w:val="24"/>
            </w:rPr>
          </w:pPr>
          <w:hyperlink w:anchor="_Toc22066274" w:history="1">
            <w:r w:rsidR="00CF1055" w:rsidRPr="003F239E">
              <w:rPr>
                <w:rStyle w:val="Hyperlink"/>
                <w:rFonts w:eastAsia="Arial"/>
                <w:noProof/>
              </w:rPr>
              <w:t xml:space="preserve">BayTriVar: </w:t>
            </w:r>
            <w:r w:rsidR="00CF1055" w:rsidRPr="003F239E">
              <w:rPr>
                <w:rStyle w:val="Hyperlink"/>
                <w:rFonts w:eastAsia="Calibri"/>
                <w:noProof/>
              </w:rPr>
              <w:t>Bayesian Triple-Variability Method</w:t>
            </w:r>
            <w:r w:rsidR="00CF1055">
              <w:rPr>
                <w:noProof/>
                <w:webHidden/>
              </w:rPr>
              <w:tab/>
            </w:r>
            <w:r w:rsidR="00CF1055">
              <w:rPr>
                <w:noProof/>
                <w:webHidden/>
              </w:rPr>
              <w:fldChar w:fldCharType="begin"/>
            </w:r>
            <w:r w:rsidR="00CF1055">
              <w:rPr>
                <w:noProof/>
                <w:webHidden/>
              </w:rPr>
              <w:instrText xml:space="preserve"> PAGEREF _Toc22066274 \h </w:instrText>
            </w:r>
            <w:r w:rsidR="00CF1055">
              <w:rPr>
                <w:noProof/>
                <w:webHidden/>
              </w:rPr>
            </w:r>
            <w:r w:rsidR="00CF1055">
              <w:rPr>
                <w:noProof/>
                <w:webHidden/>
              </w:rPr>
              <w:fldChar w:fldCharType="separate"/>
            </w:r>
            <w:r w:rsidR="00657381">
              <w:rPr>
                <w:noProof/>
                <w:webHidden/>
              </w:rPr>
              <w:t>12</w:t>
            </w:r>
            <w:r w:rsidR="00CF1055">
              <w:rPr>
                <w:noProof/>
                <w:webHidden/>
              </w:rPr>
              <w:fldChar w:fldCharType="end"/>
            </w:r>
          </w:hyperlink>
        </w:p>
        <w:p w14:paraId="586648AF" w14:textId="53F050E3" w:rsidR="00CF1055" w:rsidRDefault="00533119">
          <w:pPr>
            <w:pStyle w:val="TOC2"/>
            <w:tabs>
              <w:tab w:val="right" w:leader="dot" w:pos="9016"/>
            </w:tabs>
            <w:rPr>
              <w:rFonts w:eastAsiaTheme="minorEastAsia" w:cstheme="minorBidi"/>
              <w:b w:val="0"/>
              <w:bCs w:val="0"/>
              <w:noProof/>
              <w:sz w:val="24"/>
              <w:szCs w:val="24"/>
            </w:rPr>
          </w:pPr>
          <w:hyperlink w:anchor="_Toc22066275" w:history="1">
            <w:r w:rsidR="00CF1055" w:rsidRPr="003F239E">
              <w:rPr>
                <w:rStyle w:val="Hyperlink"/>
                <w:rFonts w:eastAsia="Arial"/>
                <w:noProof/>
              </w:rPr>
              <w:t>BayPRIORsAgg: Prior derived from predictive models, updated with best estimates</w:t>
            </w:r>
            <w:r w:rsidR="00CF1055">
              <w:rPr>
                <w:noProof/>
                <w:webHidden/>
              </w:rPr>
              <w:tab/>
            </w:r>
            <w:r w:rsidR="00CF1055">
              <w:rPr>
                <w:noProof/>
                <w:webHidden/>
              </w:rPr>
              <w:fldChar w:fldCharType="begin"/>
            </w:r>
            <w:r w:rsidR="00CF1055">
              <w:rPr>
                <w:noProof/>
                <w:webHidden/>
              </w:rPr>
              <w:instrText xml:space="preserve"> PAGEREF _Toc22066275 \h </w:instrText>
            </w:r>
            <w:r w:rsidR="00CF1055">
              <w:rPr>
                <w:noProof/>
                <w:webHidden/>
              </w:rPr>
            </w:r>
            <w:r w:rsidR="00CF1055">
              <w:rPr>
                <w:noProof/>
                <w:webHidden/>
              </w:rPr>
              <w:fldChar w:fldCharType="separate"/>
            </w:r>
            <w:r w:rsidR="00657381">
              <w:rPr>
                <w:noProof/>
                <w:webHidden/>
              </w:rPr>
              <w:t>13</w:t>
            </w:r>
            <w:r w:rsidR="00CF1055">
              <w:rPr>
                <w:noProof/>
                <w:webHidden/>
              </w:rPr>
              <w:fldChar w:fldCharType="end"/>
            </w:r>
          </w:hyperlink>
        </w:p>
        <w:p w14:paraId="66FF4993" w14:textId="71F4A1F7" w:rsidR="00CF1055" w:rsidRDefault="00533119">
          <w:pPr>
            <w:pStyle w:val="TOC1"/>
            <w:tabs>
              <w:tab w:val="right" w:leader="dot" w:pos="9016"/>
            </w:tabs>
            <w:rPr>
              <w:rFonts w:eastAsiaTheme="minorEastAsia" w:cstheme="minorBidi"/>
              <w:b w:val="0"/>
              <w:bCs w:val="0"/>
              <w:i w:val="0"/>
              <w:iCs w:val="0"/>
              <w:noProof/>
            </w:rPr>
          </w:pPr>
          <w:hyperlink w:anchor="_Toc22066276" w:history="1">
            <w:r w:rsidR="00CF1055" w:rsidRPr="003F239E">
              <w:rPr>
                <w:rStyle w:val="Hyperlink"/>
                <w:rFonts w:eastAsia="Arial"/>
                <w:noProof/>
                <w:lang w:val="nl-NL"/>
              </w:rPr>
              <w:t>REFERENCES</w:t>
            </w:r>
            <w:r w:rsidR="00CF1055">
              <w:rPr>
                <w:noProof/>
                <w:webHidden/>
              </w:rPr>
              <w:tab/>
            </w:r>
            <w:r w:rsidR="00CF1055">
              <w:rPr>
                <w:noProof/>
                <w:webHidden/>
              </w:rPr>
              <w:fldChar w:fldCharType="begin"/>
            </w:r>
            <w:r w:rsidR="00CF1055">
              <w:rPr>
                <w:noProof/>
                <w:webHidden/>
              </w:rPr>
              <w:instrText xml:space="preserve"> PAGEREF _Toc22066276 \h </w:instrText>
            </w:r>
            <w:r w:rsidR="00CF1055">
              <w:rPr>
                <w:noProof/>
                <w:webHidden/>
              </w:rPr>
            </w:r>
            <w:r w:rsidR="00CF1055">
              <w:rPr>
                <w:noProof/>
                <w:webHidden/>
              </w:rPr>
              <w:fldChar w:fldCharType="separate"/>
            </w:r>
            <w:r w:rsidR="00657381">
              <w:rPr>
                <w:noProof/>
                <w:webHidden/>
              </w:rPr>
              <w:t>16</w:t>
            </w:r>
            <w:r w:rsidR="00CF1055">
              <w:rPr>
                <w:noProof/>
                <w:webHidden/>
              </w:rPr>
              <w:fldChar w:fldCharType="end"/>
            </w:r>
          </w:hyperlink>
        </w:p>
        <w:p w14:paraId="660902BE" w14:textId="6B40EC23" w:rsidR="00F8404B" w:rsidRDefault="00F8404B">
          <w:r>
            <w:rPr>
              <w:b/>
              <w:bCs/>
              <w:noProof/>
            </w:rPr>
            <w:fldChar w:fldCharType="end"/>
          </w:r>
        </w:p>
      </w:sdtContent>
    </w:sdt>
    <w:p w14:paraId="05E75C3D" w14:textId="77777777" w:rsidR="004F7DB2" w:rsidRPr="004F7DB2" w:rsidRDefault="004F7DB2">
      <w:pPr>
        <w:rPr>
          <w:rFonts w:ascii="Calibri" w:eastAsia="Calibri" w:hAnsi="Calibri" w:cs="Calibri"/>
          <w:bCs/>
          <w:iCs/>
        </w:rPr>
      </w:pPr>
    </w:p>
    <w:p w14:paraId="7D15B362" w14:textId="448FB5C1" w:rsidR="00826A61" w:rsidRDefault="00826A61" w:rsidP="00826A61">
      <w:pPr>
        <w:pStyle w:val="Heading1"/>
        <w:rPr>
          <w:rFonts w:eastAsia="Calibri"/>
        </w:rPr>
      </w:pPr>
      <w:bookmarkStart w:id="0" w:name="_Toc22066252"/>
      <w:r>
        <w:rPr>
          <w:rFonts w:eastAsia="Calibri"/>
        </w:rPr>
        <w:t>Introduction</w:t>
      </w:r>
      <w:bookmarkEnd w:id="0"/>
    </w:p>
    <w:p w14:paraId="15CA95FE" w14:textId="7FF8C864" w:rsidR="00F31EBE" w:rsidRPr="00F31EBE" w:rsidRDefault="00F31EBE" w:rsidP="00F31EBE">
      <w:pPr>
        <w:rPr>
          <w:rFonts w:ascii="Calibri" w:eastAsia="Calibri" w:hAnsi="Calibri" w:cs="Calibri"/>
        </w:rPr>
      </w:pPr>
      <w:r w:rsidRPr="00F31EBE">
        <w:rPr>
          <w:rFonts w:ascii="Calibri" w:eastAsia="Calibri" w:hAnsi="Calibri" w:cs="Calibri"/>
        </w:rPr>
        <w:t>Below we outline several methods for mathematically aggregating subjective probability</w:t>
      </w:r>
    </w:p>
    <w:p w14:paraId="29D6E17F" w14:textId="267C4005" w:rsidR="00826A61" w:rsidRDefault="00F31EBE" w:rsidP="00F31EBE">
      <w:pPr>
        <w:rPr>
          <w:rFonts w:ascii="Calibri" w:eastAsia="Calibri" w:hAnsi="Calibri" w:cs="Calibri"/>
        </w:rPr>
      </w:pPr>
      <w:r w:rsidRPr="00F31EBE">
        <w:rPr>
          <w:rFonts w:ascii="Calibri" w:eastAsia="Calibri" w:hAnsi="Calibri" w:cs="Calibri"/>
        </w:rPr>
        <w:t>Judgments</w:t>
      </w:r>
      <w:r>
        <w:rPr>
          <w:rFonts w:ascii="Calibri" w:eastAsia="Calibri" w:hAnsi="Calibri" w:cs="Calibri"/>
        </w:rPr>
        <w:t xml:space="preserve"> from individuals of a group</w:t>
      </w:r>
      <w:r w:rsidRPr="00F31EBE">
        <w:rPr>
          <w:rFonts w:ascii="Calibri" w:eastAsia="Calibri" w:hAnsi="Calibri" w:cs="Calibri"/>
        </w:rPr>
        <w:t>.</w:t>
      </w:r>
      <w:r w:rsidR="00826A61">
        <w:rPr>
          <w:rFonts w:ascii="Calibri" w:eastAsia="Calibri" w:hAnsi="Calibri" w:cs="Calibri"/>
        </w:rPr>
        <w:t xml:space="preserve"> </w:t>
      </w:r>
      <w:r w:rsidRPr="00F31EBE">
        <w:rPr>
          <w:rFonts w:ascii="Calibri" w:eastAsia="Calibri" w:hAnsi="Calibri" w:cs="Calibri"/>
        </w:rPr>
        <w:t>Individuals in this project evaluate the replicability of findings</w:t>
      </w:r>
      <w:r w:rsidR="00826A61">
        <w:rPr>
          <w:rFonts w:ascii="Calibri" w:eastAsia="Calibri" w:hAnsi="Calibri" w:cs="Calibri"/>
        </w:rPr>
        <w:t xml:space="preserve"> (‘claims’)</w:t>
      </w:r>
      <w:r w:rsidRPr="00F31EBE">
        <w:rPr>
          <w:rFonts w:ascii="Calibri" w:eastAsia="Calibri" w:hAnsi="Calibri" w:cs="Calibri"/>
        </w:rPr>
        <w:t xml:space="preserve"> from the social and </w:t>
      </w:r>
      <w:r w:rsidR="00826A61">
        <w:rPr>
          <w:rFonts w:ascii="Calibri" w:eastAsia="Calibri" w:hAnsi="Calibri" w:cs="Calibri"/>
        </w:rPr>
        <w:t xml:space="preserve">behavioural </w:t>
      </w:r>
      <w:r w:rsidRPr="00F31EBE">
        <w:rPr>
          <w:rFonts w:ascii="Calibri" w:eastAsia="Calibri" w:hAnsi="Calibri" w:cs="Calibri"/>
        </w:rPr>
        <w:t>sciences. Specifically, we ask them to estimate the “probability that direct replications of</w:t>
      </w:r>
      <w:r w:rsidR="00826A61">
        <w:rPr>
          <w:rFonts w:ascii="Calibri" w:eastAsia="Calibri" w:hAnsi="Calibri" w:cs="Calibri"/>
        </w:rPr>
        <w:t xml:space="preserve"> </w:t>
      </w:r>
      <w:r w:rsidRPr="00F31EBE">
        <w:rPr>
          <w:rFonts w:ascii="Calibri" w:eastAsia="Calibri" w:hAnsi="Calibri" w:cs="Calibri"/>
        </w:rPr>
        <w:t>this study would find a statistically significant effect in the same direction as the original</w:t>
      </w:r>
      <w:r w:rsidR="00826A61">
        <w:rPr>
          <w:rFonts w:ascii="Calibri" w:eastAsia="Calibri" w:hAnsi="Calibri" w:cs="Calibri"/>
        </w:rPr>
        <w:t xml:space="preserve"> </w:t>
      </w:r>
      <w:r w:rsidRPr="00F31EBE">
        <w:rPr>
          <w:rFonts w:ascii="Calibri" w:eastAsia="Calibri" w:hAnsi="Calibri" w:cs="Calibri"/>
        </w:rPr>
        <w:t>claim”.</w:t>
      </w:r>
      <w:r w:rsidR="00D6424B">
        <w:rPr>
          <w:rFonts w:ascii="Calibri" w:eastAsia="Calibri" w:hAnsi="Calibri" w:cs="Calibri"/>
        </w:rPr>
        <w:t xml:space="preserve"> </w:t>
      </w:r>
    </w:p>
    <w:p w14:paraId="0CCD1C55" w14:textId="77777777" w:rsidR="00826A61" w:rsidRDefault="00826A61" w:rsidP="00F31EBE">
      <w:pPr>
        <w:rPr>
          <w:rFonts w:ascii="Calibri" w:eastAsia="Calibri" w:hAnsi="Calibri" w:cs="Calibri"/>
        </w:rPr>
      </w:pPr>
    </w:p>
    <w:p w14:paraId="633306B7" w14:textId="2375F7EB" w:rsidR="00D6424B" w:rsidRDefault="00D6424B" w:rsidP="00F31EBE">
      <w:pPr>
        <w:rPr>
          <w:rFonts w:ascii="Calibri" w:hAnsi="Calibri"/>
        </w:rPr>
      </w:pPr>
      <w:r>
        <w:rPr>
          <w:rFonts w:ascii="Calibri" w:hAnsi="Calibri"/>
        </w:rPr>
        <w:t>We elicit this</w:t>
      </w:r>
      <w:r w:rsidRPr="006A7225">
        <w:rPr>
          <w:rFonts w:ascii="Calibri" w:hAnsi="Calibri"/>
        </w:rPr>
        <w:t xml:space="preserve"> </w:t>
      </w:r>
      <w:r>
        <w:rPr>
          <w:rFonts w:ascii="Calibri" w:hAnsi="Calibri"/>
        </w:rPr>
        <w:t>with</w:t>
      </w:r>
      <w:r w:rsidRPr="006A7225">
        <w:rPr>
          <w:rFonts w:ascii="Calibri" w:hAnsi="Calibri"/>
        </w:rPr>
        <w:t xml:space="preserve"> a modified</w:t>
      </w:r>
      <w:r w:rsidR="00826A61">
        <w:rPr>
          <w:rFonts w:ascii="Calibri" w:hAnsi="Calibri"/>
        </w:rPr>
        <w:t>-</w:t>
      </w:r>
      <w:r w:rsidRPr="006A7225">
        <w:rPr>
          <w:rFonts w:ascii="Calibri" w:hAnsi="Calibri"/>
        </w:rPr>
        <w:t>Delphi approach for eliciting judgements from groups, called the IDEA protocol (Hemming et al. 2018</w:t>
      </w:r>
      <w:r>
        <w:rPr>
          <w:rFonts w:ascii="Calibri" w:hAnsi="Calibri"/>
        </w:rPr>
        <w:t xml:space="preserve">). </w:t>
      </w:r>
      <w:r w:rsidR="00826A61">
        <w:rPr>
          <w:rFonts w:ascii="Calibri" w:hAnsi="Calibri"/>
        </w:rPr>
        <w:t>F</w:t>
      </w:r>
      <w:r w:rsidR="00826A61" w:rsidRPr="006A7225">
        <w:rPr>
          <w:rFonts w:ascii="Calibri" w:hAnsi="Calibri"/>
        </w:rPr>
        <w:t>or each research claim assessed</w:t>
      </w:r>
      <w:r w:rsidR="00826A61">
        <w:rPr>
          <w:rFonts w:ascii="Calibri" w:hAnsi="Calibri"/>
        </w:rPr>
        <w:t>, participants follow this process:</w:t>
      </w:r>
    </w:p>
    <w:p w14:paraId="0D1B16E6" w14:textId="4F45A3B0" w:rsidR="00826A61" w:rsidRPr="006A7225" w:rsidRDefault="00826A61" w:rsidP="00826A61">
      <w:pPr>
        <w:numPr>
          <w:ilvl w:val="0"/>
          <w:numId w:val="6"/>
        </w:numPr>
        <w:spacing w:line="276" w:lineRule="auto"/>
        <w:rPr>
          <w:rFonts w:ascii="Calibri" w:hAnsi="Calibri"/>
        </w:rPr>
      </w:pPr>
      <w:r w:rsidRPr="006A7225">
        <w:rPr>
          <w:rFonts w:ascii="Calibri" w:hAnsi="Calibri"/>
        </w:rPr>
        <w:t>Read the claim</w:t>
      </w:r>
      <w:r>
        <w:rPr>
          <w:rFonts w:ascii="Calibri" w:hAnsi="Calibri"/>
        </w:rPr>
        <w:t xml:space="preserve"> and scan the paper it came from </w:t>
      </w:r>
      <w:r w:rsidRPr="006A7225">
        <w:rPr>
          <w:rFonts w:ascii="Calibri" w:hAnsi="Calibri"/>
        </w:rPr>
        <w:t>(individuals)</w:t>
      </w:r>
    </w:p>
    <w:p w14:paraId="634A2DC0" w14:textId="77777777" w:rsidR="00826A61" w:rsidRPr="006A7225" w:rsidRDefault="00826A61" w:rsidP="00826A61">
      <w:pPr>
        <w:numPr>
          <w:ilvl w:val="0"/>
          <w:numId w:val="6"/>
        </w:numPr>
        <w:spacing w:line="276" w:lineRule="auto"/>
        <w:rPr>
          <w:rFonts w:ascii="Calibri" w:hAnsi="Calibri"/>
        </w:rPr>
      </w:pPr>
      <w:r w:rsidRPr="006A7225">
        <w:rPr>
          <w:rFonts w:ascii="Calibri" w:hAnsi="Calibri"/>
        </w:rPr>
        <w:t>Provide an anonymous estimate of replicability, including the (</w:t>
      </w:r>
      <w:proofErr w:type="spellStart"/>
      <w:r w:rsidRPr="006A7225">
        <w:rPr>
          <w:rFonts w:ascii="Calibri" w:hAnsi="Calibri"/>
        </w:rPr>
        <w:t>i</w:t>
      </w:r>
      <w:proofErr w:type="spellEnd"/>
      <w:r w:rsidRPr="006A7225">
        <w:rPr>
          <w:rFonts w:ascii="Calibri" w:hAnsi="Calibri"/>
        </w:rPr>
        <w:t>) lower bound, (ii) upper bound and (iii) best estimate of the probability that the claim would successfully replicate, together with their justifications for their estimates (as individuals)</w:t>
      </w:r>
    </w:p>
    <w:p w14:paraId="2FCA016F" w14:textId="77777777" w:rsidR="00826A61" w:rsidRPr="006A7225" w:rsidRDefault="00826A61" w:rsidP="00826A61">
      <w:pPr>
        <w:numPr>
          <w:ilvl w:val="0"/>
          <w:numId w:val="6"/>
        </w:numPr>
        <w:spacing w:line="276" w:lineRule="auto"/>
        <w:rPr>
          <w:rFonts w:ascii="Calibri" w:hAnsi="Calibri"/>
        </w:rPr>
      </w:pPr>
      <w:r w:rsidRPr="006A7225">
        <w:rPr>
          <w:rFonts w:ascii="Calibri" w:hAnsi="Calibri"/>
        </w:rPr>
        <w:t>Receive feedback about how their individual estimates differ from others’ and from the average group response (as groups)</w:t>
      </w:r>
    </w:p>
    <w:p w14:paraId="73A5BB44" w14:textId="3B2C9D8C" w:rsidR="00826A61" w:rsidRPr="006A7225" w:rsidRDefault="00826A61" w:rsidP="00826A61">
      <w:pPr>
        <w:numPr>
          <w:ilvl w:val="0"/>
          <w:numId w:val="6"/>
        </w:numPr>
        <w:spacing w:line="276" w:lineRule="auto"/>
        <w:rPr>
          <w:rFonts w:ascii="Calibri" w:hAnsi="Calibri"/>
        </w:rPr>
      </w:pPr>
      <w:r w:rsidRPr="006A7225">
        <w:rPr>
          <w:rFonts w:ascii="Calibri" w:hAnsi="Calibri"/>
        </w:rPr>
        <w:t xml:space="preserve">Discuss differences in opinion on the claim with the rest of their group, and </w:t>
      </w:r>
      <w:r>
        <w:rPr>
          <w:rFonts w:ascii="Calibri" w:hAnsi="Calibri"/>
        </w:rPr>
        <w:t>‘</w:t>
      </w:r>
      <w:r w:rsidRPr="006A7225">
        <w:rPr>
          <w:rFonts w:ascii="Calibri" w:hAnsi="Calibri"/>
        </w:rPr>
        <w:t xml:space="preserve">consider </w:t>
      </w:r>
      <w:r>
        <w:rPr>
          <w:rFonts w:ascii="Calibri" w:hAnsi="Calibri"/>
        </w:rPr>
        <w:t>the opposite’</w:t>
      </w:r>
      <w:r w:rsidRPr="006A7225">
        <w:rPr>
          <w:rFonts w:ascii="Calibri" w:hAnsi="Calibri"/>
        </w:rPr>
        <w:t xml:space="preserve"> (reasons why a claim </w:t>
      </w:r>
      <w:r w:rsidRPr="006A7225">
        <w:rPr>
          <w:rFonts w:ascii="Calibri" w:hAnsi="Calibri"/>
          <w:i/>
        </w:rPr>
        <w:t>may</w:t>
      </w:r>
      <w:r w:rsidRPr="006A7225">
        <w:rPr>
          <w:rFonts w:ascii="Calibri" w:hAnsi="Calibri"/>
        </w:rPr>
        <w:t xml:space="preserve"> or </w:t>
      </w:r>
      <w:r w:rsidRPr="006A7225">
        <w:rPr>
          <w:rFonts w:ascii="Calibri" w:hAnsi="Calibri"/>
          <w:i/>
        </w:rPr>
        <w:t>may not</w:t>
      </w:r>
      <w:r w:rsidRPr="006A7225">
        <w:rPr>
          <w:rFonts w:ascii="Calibri" w:hAnsi="Calibri"/>
        </w:rPr>
        <w:t xml:space="preserve"> successfully replicate)</w:t>
      </w:r>
    </w:p>
    <w:p w14:paraId="53DC4F0C" w14:textId="3177BDB8" w:rsidR="00826A61" w:rsidRPr="00826A61" w:rsidRDefault="00826A61" w:rsidP="00F31EBE">
      <w:pPr>
        <w:numPr>
          <w:ilvl w:val="0"/>
          <w:numId w:val="6"/>
        </w:numPr>
        <w:spacing w:line="276" w:lineRule="auto"/>
        <w:rPr>
          <w:rFonts w:ascii="Calibri" w:hAnsi="Calibri"/>
        </w:rPr>
      </w:pPr>
      <w:r w:rsidRPr="006A7225">
        <w:rPr>
          <w:rFonts w:ascii="Calibri" w:hAnsi="Calibri"/>
        </w:rPr>
        <w:t>Provide a second anonymous estimate of replicability that incorporates insights gained through discussion (as individuals)</w:t>
      </w:r>
      <w:r>
        <w:rPr>
          <w:rFonts w:ascii="Calibri" w:hAnsi="Calibri"/>
        </w:rPr>
        <w:t>.</w:t>
      </w:r>
    </w:p>
    <w:p w14:paraId="00000005" w14:textId="77777777" w:rsidR="002115D6" w:rsidRPr="00826A61" w:rsidRDefault="002115D6">
      <w:pPr>
        <w:rPr>
          <w:rFonts w:ascii="Calibri" w:eastAsia="Calibri" w:hAnsi="Calibri" w:cs="Calibri"/>
          <w:bCs/>
          <w:iCs/>
        </w:rPr>
      </w:pPr>
    </w:p>
    <w:p w14:paraId="00000006" w14:textId="161A8581" w:rsidR="002115D6" w:rsidRPr="00EA0BB7" w:rsidRDefault="00557B08" w:rsidP="00EA0BB7">
      <w:pPr>
        <w:pStyle w:val="Heading1"/>
      </w:pPr>
      <w:bookmarkStart w:id="1" w:name="_Toc22066253"/>
      <w:r w:rsidRPr="00EA0BB7">
        <w:t>Notatio</w:t>
      </w:r>
      <w:r w:rsidR="00AC6D93" w:rsidRPr="00EA0BB7">
        <w:t>n</w:t>
      </w:r>
      <w:bookmarkEnd w:id="1"/>
    </w:p>
    <w:p w14:paraId="00000007" w14:textId="79225EF0" w:rsidR="002115D6" w:rsidRPr="00D13F9E" w:rsidRDefault="002115D6">
      <w:pPr>
        <w:rPr>
          <w:rFonts w:ascii="Calibri" w:eastAsia="Calibri" w:hAnsi="Calibri" w:cs="Calibri"/>
        </w:rPr>
      </w:pPr>
    </w:p>
    <w:p w14:paraId="3CADBC3C" w14:textId="2D6C110B" w:rsidR="007621D7" w:rsidRPr="00D13F9E" w:rsidRDefault="007621D7" w:rsidP="007621D7">
      <w:pPr>
        <w:pStyle w:val="PlainText"/>
        <w:rPr>
          <w:rFonts w:eastAsiaTheme="minorEastAsia"/>
        </w:rPr>
      </w:pPr>
      <m:oMath>
        <m:r>
          <w:rPr>
            <w:rFonts w:ascii="Cambria Math" w:eastAsia="Cambria Math" w:hAnsi="Cambria Math" w:cstheme="minorHAnsi"/>
          </w:rPr>
          <m:t xml:space="preserve">N </m:t>
        </m:r>
      </m:oMath>
      <w:r w:rsidRPr="00D13F9E">
        <w:t xml:space="preserve"> = total number of </w:t>
      </w:r>
      <w:r w:rsidR="00E724AF" w:rsidRPr="00D13F9E">
        <w:t>individuals</w:t>
      </w:r>
      <w:r w:rsidRPr="00D13F9E">
        <w:t xml:space="preserve">, indexed by </w:t>
      </w:r>
      <m:oMath>
        <m:r>
          <w:rPr>
            <w:rFonts w:ascii="Cambria Math" w:hAnsi="Cambria Math"/>
          </w:rPr>
          <m:t>i= 1:</m:t>
        </m:r>
        <m:r>
          <w:rPr>
            <w:rFonts w:ascii="Cambria Math" w:eastAsia="Cambria Math" w:hAnsi="Cambria Math" w:cstheme="minorHAnsi"/>
          </w:rPr>
          <m:t xml:space="preserve"> N</m:t>
        </m:r>
      </m:oMath>
    </w:p>
    <w:bookmarkStart w:id="2" w:name="_Hlk20679152"/>
    <w:p w14:paraId="11833D49" w14:textId="71E9EEA7" w:rsidR="00594E5A" w:rsidRPr="00D13F9E" w:rsidRDefault="00533119" w:rsidP="00594E5A">
      <w:pPr>
        <w:pStyle w:val="PlainText"/>
        <w:rPr>
          <w:vertAlign w:val="subscript"/>
        </w:rPr>
      </w:pPr>
      <m:oMath>
        <m:sSub>
          <m:sSubPr>
            <m:ctrlPr>
              <w:rPr>
                <w:rFonts w:ascii="Cambria Math" w:eastAsia="Cambria Math" w:hAnsi="Cambria Math" w:cstheme="minorHAnsi"/>
              </w:rPr>
            </m:ctrlPr>
          </m:sSubPr>
          <m:e>
            <m:r>
              <w:rPr>
                <w:rFonts w:ascii="Cambria Math" w:eastAsia="Cambria Math" w:hAnsi="Cambria Math" w:cstheme="minorHAnsi"/>
              </w:rPr>
              <m:t>N</m:t>
            </m:r>
          </m:e>
          <m:sub>
            <m:r>
              <w:rPr>
                <w:rFonts w:ascii="Cambria Math" w:eastAsia="Cambria Math" w:hAnsi="Cambria Math" w:cstheme="minorHAnsi"/>
              </w:rPr>
              <m:t>g</m:t>
            </m:r>
          </m:sub>
        </m:sSub>
      </m:oMath>
      <w:bookmarkEnd w:id="2"/>
      <w:r w:rsidR="00594E5A" w:rsidRPr="00D13F9E">
        <w:t xml:space="preserve"> = total number of </w:t>
      </w:r>
      <w:r w:rsidR="00E724AF" w:rsidRPr="00D13F9E">
        <w:t>individuals</w:t>
      </w:r>
      <w:r w:rsidR="00594E5A" w:rsidRPr="00D13F9E">
        <w:t xml:space="preserve"> in group </w:t>
      </w:r>
      <m:oMath>
        <m:r>
          <w:rPr>
            <w:rFonts w:ascii="Cambria Math" w:eastAsiaTheme="minorEastAsia" w:hAnsi="Cambria Math"/>
          </w:rPr>
          <m:t>g</m:t>
        </m:r>
      </m:oMath>
      <w:r w:rsidR="00594E5A" w:rsidRPr="00D13F9E">
        <w:t xml:space="preserve"> </w:t>
      </w:r>
      <w:r w:rsidR="002A42BB">
        <w:t xml:space="preserve"> </w:t>
      </w:r>
      <w:r w:rsidR="00594E5A" w:rsidRPr="00D13F9E">
        <w:t>(</w:t>
      </w:r>
      <m:oMath>
        <m:r>
          <w:rPr>
            <w:rFonts w:ascii="Cambria Math" w:eastAsiaTheme="minorEastAsia" w:hAnsi="Cambria Math"/>
          </w:rPr>
          <m:t xml:space="preserve">g=1:5 </m:t>
        </m:r>
      </m:oMath>
      <w:r w:rsidR="00594E5A" w:rsidRPr="00D13F9E">
        <w:t>in the SIPS experimental data)</w:t>
      </w:r>
      <w:r w:rsidR="00C77B78">
        <w:t>,</w:t>
      </w:r>
      <w:r w:rsidR="002A42BB">
        <w:t xml:space="preserve"> </w:t>
      </w:r>
      <w:r w:rsidR="00594E5A" w:rsidRPr="00D13F9E">
        <w:t>indexed by</w:t>
      </w:r>
      <m:oMath>
        <m:r>
          <m:rPr>
            <m:sty m:val="p"/>
          </m:rPr>
          <w:rPr>
            <w:rFonts w:ascii="Cambria Math" w:eastAsia="Cambria Math" w:hAnsi="Cambria Math" w:cstheme="minorHAnsi"/>
          </w:rPr>
          <m:t xml:space="preserve"> </m:t>
        </m:r>
        <m:sSub>
          <m:sSubPr>
            <m:ctrlPr>
              <w:rPr>
                <w:rFonts w:ascii="Cambria Math" w:eastAsia="Cambria Math" w:hAnsi="Cambria Math" w:cstheme="minorHAnsi"/>
              </w:rPr>
            </m:ctrlPr>
          </m:sSubPr>
          <m:e>
            <m:r>
              <w:rPr>
                <w:rFonts w:ascii="Cambria Math" w:eastAsia="Cambria Math" w:hAnsi="Cambria Math" w:cstheme="minorHAnsi"/>
              </w:rPr>
              <m:t>i</m:t>
            </m:r>
          </m:e>
          <m:sub>
            <m:r>
              <w:rPr>
                <w:rFonts w:ascii="Cambria Math" w:eastAsia="Cambria Math" w:hAnsi="Cambria Math" w:cstheme="minorHAnsi"/>
              </w:rPr>
              <m:t>g</m:t>
            </m:r>
          </m:sub>
        </m:sSub>
      </m:oMath>
    </w:p>
    <w:p w14:paraId="29BC8A17" w14:textId="3D5B484C" w:rsidR="00594E5A" w:rsidRPr="00D13F9E" w:rsidRDefault="00594E5A" w:rsidP="00594E5A">
      <w:pPr>
        <w:pStyle w:val="PlainText"/>
        <w:rPr>
          <w:rFonts w:eastAsiaTheme="minorEastAsia"/>
        </w:rPr>
      </w:pPr>
      <m:oMath>
        <m:r>
          <w:rPr>
            <w:rFonts w:ascii="Cambria Math" w:eastAsia="Cambria Math" w:hAnsi="Cambria Math" w:cstheme="minorHAnsi"/>
          </w:rPr>
          <m:t xml:space="preserve">C </m:t>
        </m:r>
      </m:oMath>
      <w:r w:rsidR="00D15B61" w:rsidRPr="00D13F9E">
        <w:t xml:space="preserve"> </w:t>
      </w:r>
      <w:r w:rsidRPr="00D13F9E">
        <w:t>=</w:t>
      </w:r>
      <w:r w:rsidR="00D15B61" w:rsidRPr="00D13F9E">
        <w:t xml:space="preserve"> </w:t>
      </w:r>
      <w:r w:rsidRPr="00D13F9E">
        <w:t xml:space="preserve">total number of claims, indexed by </w:t>
      </w:r>
      <m:oMath>
        <m:r>
          <w:rPr>
            <w:rFonts w:ascii="Cambria Math" w:hAnsi="Cambria Math"/>
          </w:rPr>
          <m:t>c= 1:C</m:t>
        </m:r>
      </m:oMath>
    </w:p>
    <w:p w14:paraId="38AE293E" w14:textId="1463F95E" w:rsidR="00594E5A" w:rsidRDefault="0026579A" w:rsidP="007621D7">
      <w:pPr>
        <w:pStyle w:val="PlainText"/>
      </w:pPr>
      <w:r>
        <w:t xml:space="preserve">In formulae where we single out c, we will have claims indexed by </w:t>
      </w:r>
      <w:r w:rsidRPr="00AA350F">
        <w:rPr>
          <w:i/>
          <w:iCs/>
        </w:rPr>
        <w:t>j</w:t>
      </w:r>
      <w:r>
        <w:t>.</w:t>
      </w:r>
    </w:p>
    <w:p w14:paraId="10390AE5" w14:textId="77777777" w:rsidR="0026579A" w:rsidRPr="00D13F9E" w:rsidRDefault="0026579A" w:rsidP="007621D7">
      <w:pPr>
        <w:pStyle w:val="PlainText"/>
      </w:pPr>
    </w:p>
    <w:p w14:paraId="7274103C" w14:textId="20491A8D" w:rsidR="00CB74A1" w:rsidRPr="00D13F9E" w:rsidRDefault="00CB74A1" w:rsidP="00CB74A1">
      <w:pPr>
        <w:pStyle w:val="PlainText"/>
      </w:pPr>
      <w:r w:rsidRPr="00D13F9E">
        <w:t xml:space="preserve">Each claim has outcome </w:t>
      </w:r>
      <m:oMath>
        <m:sSub>
          <m:sSubPr>
            <m:ctrlPr>
              <w:rPr>
                <w:rFonts w:ascii="Cambria Math" w:eastAsia="Cambria Math" w:hAnsi="Cambria Math" w:cstheme="minorHAnsi"/>
              </w:rPr>
            </m:ctrlPr>
          </m:sSubPr>
          <m:e>
            <m:r>
              <w:rPr>
                <w:rFonts w:ascii="Cambria Math" w:eastAsia="Cambria Math" w:hAnsi="Cambria Math" w:cstheme="minorHAnsi"/>
              </w:rPr>
              <m:t>o</m:t>
            </m:r>
          </m:e>
          <m:sub>
            <m:r>
              <w:rPr>
                <w:rFonts w:ascii="Cambria Math" w:eastAsia="Cambria Math" w:hAnsi="Cambria Math" w:cstheme="minorHAnsi"/>
              </w:rPr>
              <m:t>c</m:t>
            </m:r>
          </m:sub>
        </m:sSub>
      </m:oMath>
      <w:r w:rsidRPr="00D13F9E">
        <w:t>, which is 1 if a successful replication take</w:t>
      </w:r>
      <w:r w:rsidR="006F3385">
        <w:t>s</w:t>
      </w:r>
      <w:r w:rsidRPr="00D13F9E">
        <w:t xml:space="preserve"> place and 0 otherwise.</w:t>
      </w:r>
    </w:p>
    <w:p w14:paraId="1F687E32" w14:textId="77777777" w:rsidR="00D15B61" w:rsidRPr="00D13F9E" w:rsidRDefault="00D15B61" w:rsidP="00D15B61">
      <w:pPr>
        <w:rPr>
          <w:rFonts w:ascii="Calibri" w:eastAsia="Calibri" w:hAnsi="Calibri" w:cs="Calibri"/>
        </w:rPr>
      </w:pPr>
    </w:p>
    <w:p w14:paraId="1CAB719E" w14:textId="0F87DF8E" w:rsidR="003C4E5A" w:rsidRPr="00D13F9E" w:rsidRDefault="00557B08" w:rsidP="00D15B61">
      <w:pPr>
        <w:rPr>
          <w:rFonts w:ascii="Calibri" w:eastAsia="Calibri" w:hAnsi="Calibri" w:cs="Calibri"/>
        </w:rPr>
      </w:pPr>
      <w:bookmarkStart w:id="3" w:name="_heading=h.gjdgxs" w:colFirst="0" w:colLast="0"/>
      <w:bookmarkEnd w:id="3"/>
      <w:r w:rsidRPr="00D13F9E">
        <w:rPr>
          <w:rFonts w:ascii="Calibri" w:eastAsia="Calibri" w:hAnsi="Calibri" w:cs="Calibri"/>
        </w:rPr>
        <w:t xml:space="preserve">For each claim </w:t>
      </w:r>
      <m:oMath>
        <m:r>
          <w:rPr>
            <w:rFonts w:ascii="Cambria Math" w:eastAsia="Cambria Math" w:hAnsi="Cambria Math" w:cs="Cambria Math"/>
          </w:rPr>
          <m:t>c</m:t>
        </m:r>
      </m:oMath>
      <w:r w:rsidRPr="00D13F9E">
        <w:rPr>
          <w:rFonts w:ascii="Calibri" w:eastAsia="Calibri" w:hAnsi="Calibri" w:cs="Calibri"/>
        </w:rPr>
        <w:t xml:space="preserve">, each </w:t>
      </w:r>
      <w:r w:rsidR="00E724AF" w:rsidRPr="00D13F9E">
        <w:rPr>
          <w:rFonts w:ascii="Calibri" w:eastAsia="Calibri" w:hAnsi="Calibri" w:cs="Calibri"/>
        </w:rPr>
        <w:t>individual</w:t>
      </w:r>
      <w:r w:rsidRPr="00D13F9E">
        <w:rPr>
          <w:rFonts w:ascii="Calibri" w:eastAsia="Calibri" w:hAnsi="Calibri" w:cs="Calibri"/>
        </w:rPr>
        <w:t xml:space="preserve"> </w:t>
      </w:r>
      <m:oMath>
        <m:r>
          <w:rPr>
            <w:rFonts w:ascii="Cambria Math" w:eastAsia="Cambria Math" w:hAnsi="Cambria Math" w:cs="Cambria Math"/>
          </w:rPr>
          <m:t>i</m:t>
        </m:r>
      </m:oMath>
      <w:r w:rsidRPr="00D13F9E">
        <w:rPr>
          <w:rFonts w:ascii="Calibri" w:eastAsia="Calibri" w:hAnsi="Calibri" w:cs="Calibri"/>
        </w:rPr>
        <w:t xml:space="preserve"> provid</w:t>
      </w:r>
      <w:r w:rsidR="00D15B61" w:rsidRPr="00D13F9E">
        <w:rPr>
          <w:rFonts w:ascii="Calibri" w:eastAsia="Calibri" w:hAnsi="Calibri" w:cs="Calibri"/>
        </w:rPr>
        <w:t>es</w:t>
      </w:r>
      <w:r w:rsidRPr="00D13F9E">
        <w:rPr>
          <w:rFonts w:ascii="Calibri" w:eastAsia="Calibri" w:hAnsi="Calibri" w:cs="Calibri"/>
        </w:rPr>
        <w:t xml:space="preserve"> assessments</w:t>
      </w:r>
      <w:r w:rsidR="003C4E5A" w:rsidRPr="00D13F9E">
        <w:rPr>
          <w:rFonts w:ascii="Calibri" w:eastAsia="Calibri" w:hAnsi="Calibri" w:cs="Calibri"/>
        </w:rPr>
        <w:t xml:space="preserve"> that the claim in question would successfully replicate</w:t>
      </w:r>
      <w:r w:rsidRPr="00D13F9E">
        <w:rPr>
          <w:rFonts w:ascii="Calibri" w:eastAsia="Calibri" w:hAnsi="Calibri" w:cs="Calibri"/>
        </w:rPr>
        <w:t xml:space="preserve"> using the IDEA </w:t>
      </w:r>
      <w:r w:rsidR="00F718C8">
        <w:rPr>
          <w:rFonts w:ascii="Calibri" w:hAnsi="Calibri"/>
        </w:rPr>
        <w:t>protocol</w:t>
      </w:r>
      <m:oMath>
        <m:r>
          <w:rPr>
            <w:rStyle w:val="FootnoteReference"/>
            <w:rFonts w:ascii="Cambria Math" w:hAnsi="Cambria Math"/>
          </w:rPr>
          <m:t>,</m:t>
        </m:r>
      </m:oMath>
      <w:r w:rsidR="00D15B61" w:rsidRPr="00D13F9E">
        <w:rPr>
          <w:rFonts w:ascii="Calibri" w:hAnsi="Calibri"/>
        </w:rPr>
        <w:t xml:space="preserve"> </w:t>
      </w:r>
      <w:r w:rsidRPr="00D13F9E">
        <w:rPr>
          <w:rFonts w:ascii="Calibri" w:eastAsia="Calibri" w:hAnsi="Calibri" w:cs="Calibri"/>
        </w:rPr>
        <w:t>which results in estimates for 3 probabilities</w:t>
      </w:r>
      <w:r w:rsidR="003C4E5A" w:rsidRPr="00D13F9E">
        <w:rPr>
          <w:rFonts w:ascii="Calibri" w:eastAsia="Calibri" w:hAnsi="Calibri" w:cs="Calibri"/>
        </w:rPr>
        <w:t>:</w:t>
      </w:r>
    </w:p>
    <w:p w14:paraId="4374279D" w14:textId="77777777" w:rsidR="003C4E5A" w:rsidRPr="00D13F9E" w:rsidRDefault="003C4E5A" w:rsidP="00D15B61">
      <w:pPr>
        <w:rPr>
          <w:rFonts w:ascii="Calibri" w:eastAsia="Calibri" w:hAnsi="Calibri" w:cs="Calibri"/>
        </w:rPr>
      </w:pPr>
    </w:p>
    <w:p w14:paraId="5B726BC4" w14:textId="6F3E8086" w:rsidR="00D15B61" w:rsidRPr="00D13F9E" w:rsidRDefault="00533119" w:rsidP="00D15B61">
      <w:pPr>
        <w:pStyle w:val="PlainText"/>
      </w:pPr>
      <m:oMath>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oMath>
      <w:r w:rsidR="003C4E5A" w:rsidRPr="00D13F9E">
        <w:rPr>
          <w:rFonts w:ascii="Arial" w:eastAsia="Times New Roman" w:hAnsi="Arial" w:cs="Arial"/>
          <w:lang w:eastAsia="en-AU"/>
        </w:rPr>
        <w:t xml:space="preserve"> </w:t>
      </w:r>
      <w:r w:rsidR="00D15B61" w:rsidRPr="00D13F9E">
        <w:t xml:space="preserve"> = lower bound of </w:t>
      </w:r>
      <w:r w:rsidR="00E724AF" w:rsidRPr="00D13F9E">
        <w:t>individual</w:t>
      </w:r>
      <w:r w:rsidR="00D15B61" w:rsidRPr="00D13F9E">
        <w:t xml:space="preserve"> </w:t>
      </w:r>
      <m:oMath>
        <m:r>
          <w:rPr>
            <w:rFonts w:ascii="Cambria Math" w:hAnsi="Cambria Math"/>
          </w:rPr>
          <m:t>i</m:t>
        </m:r>
      </m:oMath>
      <w:r w:rsidR="00D15B61" w:rsidRPr="00D13F9E">
        <w:t xml:space="preserve"> for claim </w:t>
      </w:r>
      <m:oMath>
        <m:r>
          <w:rPr>
            <w:rFonts w:ascii="Cambria Math" w:hAnsi="Cambria Math"/>
          </w:rPr>
          <m:t>c</m:t>
        </m:r>
      </m:oMath>
    </w:p>
    <w:p w14:paraId="6C85B846" w14:textId="1E847F7E" w:rsidR="003C4E5A" w:rsidRPr="00D13F9E" w:rsidRDefault="00533119" w:rsidP="00D15B61">
      <w:pPr>
        <w:pStyle w:val="PlainText"/>
      </w:pPr>
      <m:oMath>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oMath>
      <w:r w:rsidR="00D15B61" w:rsidRPr="00D13F9E">
        <w:t xml:space="preserve"> =</w:t>
      </w:r>
      <w:r w:rsidR="002A42BB">
        <w:t xml:space="preserve"> </w:t>
      </w:r>
      <w:r w:rsidR="00D15B61" w:rsidRPr="00D13F9E">
        <w:t xml:space="preserve">upper </w:t>
      </w:r>
      <w:r w:rsidR="003C4E5A" w:rsidRPr="00D13F9E">
        <w:t xml:space="preserve">bound of </w:t>
      </w:r>
      <w:r w:rsidR="00E724AF" w:rsidRPr="00D13F9E">
        <w:t>individual</w:t>
      </w:r>
      <w:r w:rsidR="003C4E5A" w:rsidRPr="00D13F9E">
        <w:t xml:space="preserve"> </w:t>
      </w:r>
      <m:oMath>
        <m:r>
          <w:rPr>
            <w:rFonts w:ascii="Cambria Math" w:hAnsi="Cambria Math"/>
          </w:rPr>
          <m:t>i</m:t>
        </m:r>
      </m:oMath>
      <w:r w:rsidR="003C4E5A" w:rsidRPr="00D13F9E">
        <w:t xml:space="preserve"> for claim </w:t>
      </w:r>
      <m:oMath>
        <m:r>
          <w:rPr>
            <w:rFonts w:ascii="Cambria Math" w:hAnsi="Cambria Math"/>
          </w:rPr>
          <m:t>c</m:t>
        </m:r>
      </m:oMath>
      <w:r w:rsidR="003C4E5A" w:rsidRPr="00D13F9E">
        <w:t xml:space="preserve"> </w:t>
      </w:r>
    </w:p>
    <w:p w14:paraId="34B569C4" w14:textId="6DCE4D9D" w:rsidR="003C4E5A" w:rsidRPr="00D13F9E" w:rsidRDefault="00533119" w:rsidP="003C4E5A">
      <w:pPr>
        <w:pStyle w:val="PlainText"/>
      </w:pPr>
      <m:oMath>
        <m:sSubSup>
          <m:sSubSupPr>
            <m:ctrlPr>
              <w:rPr>
                <w:rFonts w:ascii="Cambria Math" w:eastAsia="Cambria Math" w:hAnsi="Cambria Math" w:cs="Cambria Math"/>
              </w:rPr>
            </m:ctrlPr>
          </m:sSubSupPr>
          <m:e>
            <m:r>
              <w:rPr>
                <w:rFonts w:ascii="Cambria Math" w:eastAsia="Cambria Math" w:hAnsi="Cambria Math" w:cs="Cambria Math"/>
              </w:rPr>
              <m:t>B</m:t>
            </m:r>
          </m:e>
          <m:sub>
            <m:r>
              <w:rPr>
                <w:rFonts w:ascii="Cambria Math" w:eastAsia="Cambria Math" w:hAnsi="Cambria Math" w:cs="Cambria Math"/>
              </w:rPr>
              <m:t>c</m:t>
            </m:r>
          </m:sub>
          <m:sup>
            <m:r>
              <w:rPr>
                <w:rFonts w:ascii="Cambria Math" w:eastAsia="Cambria Math" w:hAnsi="Cambria Math" w:cs="Cambria Math"/>
              </w:rPr>
              <m:t>i</m:t>
            </m:r>
          </m:sup>
        </m:sSubSup>
      </m:oMath>
      <w:r w:rsidR="00D15B61" w:rsidRPr="00D13F9E">
        <w:t xml:space="preserve"> = best estimate of </w:t>
      </w:r>
      <w:r w:rsidR="00E724AF" w:rsidRPr="00D13F9E">
        <w:t>individual</w:t>
      </w:r>
      <w:r w:rsidR="003C4E5A" w:rsidRPr="00D13F9E">
        <w:t xml:space="preserve"> </w:t>
      </w:r>
      <m:oMath>
        <m:r>
          <w:rPr>
            <w:rFonts w:ascii="Cambria Math" w:hAnsi="Cambria Math"/>
          </w:rPr>
          <m:t>i</m:t>
        </m:r>
      </m:oMath>
      <w:r w:rsidR="003C4E5A" w:rsidRPr="00D13F9E">
        <w:t xml:space="preserve"> for claim </w:t>
      </w:r>
      <m:oMath>
        <m:r>
          <w:rPr>
            <w:rFonts w:ascii="Cambria Math" w:hAnsi="Cambria Math"/>
          </w:rPr>
          <m:t>c</m:t>
        </m:r>
      </m:oMath>
      <w:r w:rsidR="003C4E5A" w:rsidRPr="00D13F9E">
        <w:t xml:space="preserve"> </w:t>
      </w:r>
    </w:p>
    <w:p w14:paraId="5C1A085A" w14:textId="5244CE91" w:rsidR="00D15B61" w:rsidRPr="00D13F9E" w:rsidRDefault="00D15B61" w:rsidP="00D15B61">
      <w:pPr>
        <w:pStyle w:val="PlainText"/>
      </w:pPr>
    </w:p>
    <w:p w14:paraId="5EB78974" w14:textId="78E057FC" w:rsidR="00D15B61" w:rsidRPr="00D13F9E" w:rsidRDefault="00D15B61" w:rsidP="00D15B61">
      <w:r w:rsidRPr="00D13F9E">
        <w:t xml:space="preserve">0 </w:t>
      </w:r>
      <m:oMath>
        <m:r>
          <w:rPr>
            <w:rFonts w:ascii="Cambria Math" w:eastAsia="Cambria Math" w:hAnsi="Cambria Math" w:cs="Cambria Math"/>
          </w:rPr>
          <m:t>≤</m:t>
        </m:r>
      </m:oMath>
      <w:r w:rsidRPr="00D13F9E">
        <w:t xml:space="preserve"> </w:t>
      </w:r>
      <m:oMath>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oMath>
      <w:r w:rsidRPr="00D13F9E">
        <w:t xml:space="preserve"> &lt; </w:t>
      </w:r>
      <m:oMath>
        <m:sSubSup>
          <m:sSubSupPr>
            <m:ctrlPr>
              <w:rPr>
                <w:rFonts w:ascii="Cambria Math" w:eastAsia="Cambria Math" w:hAnsi="Cambria Math" w:cs="Cambria Math"/>
              </w:rPr>
            </m:ctrlPr>
          </m:sSubSupPr>
          <m:e>
            <m:r>
              <w:rPr>
                <w:rFonts w:ascii="Cambria Math" w:eastAsia="Cambria Math" w:hAnsi="Cambria Math" w:cs="Cambria Math"/>
              </w:rPr>
              <m:t>B</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eastAsia="Cambria Math" w:hAnsi="Cambria Math" w:cs="Cambria Math"/>
          </w:rPr>
          <m:t>≤</m:t>
        </m:r>
      </m:oMath>
      <w:r w:rsidRPr="00D13F9E">
        <w:t xml:space="preserve"> </w:t>
      </w:r>
      <m:oMath>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oMath>
      <w:r w:rsidR="003C4E5A" w:rsidRPr="00D13F9E">
        <w:t xml:space="preserve"> </w:t>
      </w:r>
      <w:r w:rsidRPr="00D13F9E">
        <w:t xml:space="preserve"> </w:t>
      </w:r>
      <m:oMath>
        <m:r>
          <w:rPr>
            <w:rFonts w:ascii="Cambria Math" w:eastAsia="Cambria Math" w:hAnsi="Cambria Math" w:cs="Cambria Math"/>
          </w:rPr>
          <m:t xml:space="preserve">≤ </m:t>
        </m:r>
      </m:oMath>
      <w:r w:rsidRPr="00C77B78">
        <w:t>1</w:t>
      </w:r>
    </w:p>
    <w:p w14:paraId="21F2E559" w14:textId="77777777" w:rsidR="00D15B61" w:rsidRPr="00D13F9E" w:rsidRDefault="00D15B61" w:rsidP="00D15B61">
      <w:pPr>
        <w:rPr>
          <w:rFonts w:ascii="Calibri" w:eastAsia="Calibri" w:hAnsi="Calibri" w:cs="Calibri"/>
          <w:color w:val="FF0000"/>
        </w:rPr>
      </w:pPr>
    </w:p>
    <w:p w14:paraId="142352E9" w14:textId="77777777" w:rsidR="002D6960" w:rsidRPr="00D13F9E" w:rsidRDefault="002D6960">
      <w:pPr>
        <w:rPr>
          <w:rFonts w:ascii="Calibri" w:eastAsia="Calibri" w:hAnsi="Calibri" w:cs="Calibri"/>
        </w:rPr>
      </w:pPr>
    </w:p>
    <w:p w14:paraId="0000000C" w14:textId="25939EB9" w:rsidR="002115D6" w:rsidRPr="00D13F9E" w:rsidRDefault="00557B08">
      <w:pPr>
        <w:rPr>
          <w:rFonts w:ascii="Calibri" w:eastAsia="Calibri" w:hAnsi="Calibri" w:cs="Calibri"/>
        </w:rPr>
      </w:pPr>
      <w:r w:rsidRPr="00D13F9E">
        <w:rPr>
          <w:rFonts w:ascii="Calibri" w:eastAsia="Calibri" w:hAnsi="Calibri" w:cs="Calibri"/>
        </w:rPr>
        <w:lastRenderedPageBreak/>
        <w:t xml:space="preserve">Note that the IDEA protocol results in both a </w:t>
      </w:r>
      <w:r w:rsidR="00C77B78">
        <w:rPr>
          <w:rFonts w:ascii="Calibri" w:eastAsia="Calibri" w:hAnsi="Calibri" w:cs="Calibri"/>
        </w:rPr>
        <w:t>R</w:t>
      </w:r>
      <w:r w:rsidRPr="00D13F9E">
        <w:rPr>
          <w:rFonts w:ascii="Calibri" w:eastAsia="Calibri" w:hAnsi="Calibri" w:cs="Calibri"/>
        </w:rPr>
        <w:t xml:space="preserve">ound 1 and </w:t>
      </w:r>
      <w:r w:rsidR="00C77B78">
        <w:rPr>
          <w:rFonts w:ascii="Calibri" w:eastAsia="Calibri" w:hAnsi="Calibri" w:cs="Calibri"/>
        </w:rPr>
        <w:t>R</w:t>
      </w:r>
      <w:r w:rsidRPr="00D13F9E">
        <w:rPr>
          <w:rFonts w:ascii="Calibri" w:eastAsia="Calibri" w:hAnsi="Calibri" w:cs="Calibri"/>
        </w:rPr>
        <w:t xml:space="preserve">ound 2 set of probabilities for each claim, </w:t>
      </w:r>
      <w:r w:rsidR="003658D4" w:rsidRPr="00D13F9E">
        <w:rPr>
          <w:rFonts w:ascii="Calibri" w:eastAsia="Calibri" w:hAnsi="Calibri" w:cs="Calibri"/>
        </w:rPr>
        <w:t>but that here</w:t>
      </w:r>
      <w:r w:rsidRPr="00D13F9E">
        <w:rPr>
          <w:rFonts w:ascii="Calibri" w:eastAsia="Calibri" w:hAnsi="Calibri" w:cs="Calibri"/>
        </w:rPr>
        <w:t xml:space="preserve"> we will assume that the final </w:t>
      </w:r>
      <w:r w:rsidR="00C77B78">
        <w:rPr>
          <w:rFonts w:ascii="Calibri" w:eastAsia="Calibri" w:hAnsi="Calibri" w:cs="Calibri"/>
        </w:rPr>
        <w:t>R</w:t>
      </w:r>
      <w:r w:rsidRPr="00D13F9E">
        <w:rPr>
          <w:rFonts w:ascii="Calibri" w:eastAsia="Calibri" w:hAnsi="Calibri" w:cs="Calibri"/>
        </w:rPr>
        <w:t>ound</w:t>
      </w:r>
      <w:r w:rsidR="003658D4" w:rsidRPr="00D13F9E">
        <w:rPr>
          <w:rFonts w:ascii="Calibri" w:eastAsia="Calibri" w:hAnsi="Calibri" w:cs="Calibri"/>
        </w:rPr>
        <w:t xml:space="preserve"> 2</w:t>
      </w:r>
      <w:r w:rsidRPr="00D13F9E">
        <w:rPr>
          <w:rFonts w:ascii="Calibri" w:eastAsia="Calibri" w:hAnsi="Calibri" w:cs="Calibri"/>
        </w:rPr>
        <w:t xml:space="preserve"> responses (after discussion) are being referred to unless otherwise specified. </w:t>
      </w:r>
    </w:p>
    <w:p w14:paraId="0000000D" w14:textId="77777777" w:rsidR="002115D6" w:rsidRPr="00D13F9E" w:rsidRDefault="002115D6">
      <w:pPr>
        <w:rPr>
          <w:rFonts w:ascii="Calibri" w:eastAsia="Calibri" w:hAnsi="Calibri" w:cs="Calibri"/>
        </w:rPr>
      </w:pPr>
    </w:p>
    <w:p w14:paraId="4A22C56B" w14:textId="6923D658" w:rsidR="00E917D4" w:rsidRPr="00D13F9E" w:rsidRDefault="00557B08" w:rsidP="00C94FFD">
      <w:pPr>
        <w:rPr>
          <w:rFonts w:cstheme="minorHAnsi"/>
        </w:rPr>
      </w:pPr>
      <w:r w:rsidRPr="00D13F9E">
        <w:rPr>
          <w:rFonts w:eastAsia="Calibri" w:cstheme="minorHAnsi"/>
        </w:rPr>
        <w:t xml:space="preserve">For each claim, we </w:t>
      </w:r>
      <w:r w:rsidR="00C94FFD" w:rsidRPr="00D13F9E">
        <w:rPr>
          <w:rFonts w:eastAsia="Calibri" w:cstheme="minorHAnsi"/>
        </w:rPr>
        <w:t>need to generate</w:t>
      </w:r>
      <w:r w:rsidRPr="00D13F9E">
        <w:rPr>
          <w:rFonts w:eastAsia="Calibri" w:cstheme="minorHAnsi"/>
        </w:rPr>
        <w:t xml:space="preserve"> a combined </w:t>
      </w:r>
      <w:r w:rsidRPr="00D13F9E">
        <w:rPr>
          <w:rFonts w:eastAsia="Calibri" w:cstheme="minorHAnsi"/>
          <w:i/>
        </w:rPr>
        <w:t>aggregate</w:t>
      </w:r>
      <w:r w:rsidRPr="00D13F9E">
        <w:rPr>
          <w:rFonts w:eastAsia="Calibri" w:cstheme="minorHAnsi"/>
        </w:rPr>
        <w:t xml:space="preserve"> probability of replication </w:t>
      </w:r>
      <w:r w:rsidR="00D847DA" w:rsidRPr="00D13F9E">
        <w:rPr>
          <w:rFonts w:cstheme="minorHAnsi"/>
        </w:rPr>
        <w:t xml:space="preserve"> </w:t>
      </w:r>
      <m:oMath>
        <m:sSub>
          <m:sSubPr>
            <m:ctrlPr>
              <w:rPr>
                <w:rFonts w:ascii="Cambria Math" w:hAnsi="Cambria Math" w:cstheme="minorHAnsi"/>
                <w:i/>
                <w:color w:val="111111"/>
                <w:shd w:val="clear" w:color="auto" w:fill="FFFFFF"/>
              </w:rPr>
            </m:ctrlPr>
          </m:sSubPr>
          <m:e>
            <m:r>
              <w:rPr>
                <w:rFonts w:ascii="Cambria Math" w:hAnsi="Cambria Math" w:cstheme="minorHAnsi"/>
                <w:color w:val="111111"/>
                <w:shd w:val="clear" w:color="auto" w:fill="FFFFFF"/>
              </w:rPr>
              <m:t>p̂</m:t>
            </m:r>
          </m:e>
          <m:sub>
            <m:r>
              <w:rPr>
                <w:rFonts w:ascii="Cambria Math" w:hAnsi="Cambria Math" w:cstheme="minorHAnsi"/>
                <w:color w:val="111111"/>
                <w:shd w:val="clear" w:color="auto" w:fill="FFFFFF"/>
              </w:rPr>
              <m:t>c</m:t>
            </m:r>
          </m:sub>
        </m:sSub>
      </m:oMath>
      <w:r w:rsidRPr="00D13F9E">
        <w:rPr>
          <w:rFonts w:eastAsia="Calibri" w:cstheme="minorHAnsi"/>
          <w:b/>
        </w:rPr>
        <w:t xml:space="preserve"> </w:t>
      </w:r>
      <w:r w:rsidR="002A42BB">
        <w:rPr>
          <w:rFonts w:eastAsia="Calibri" w:cstheme="minorHAnsi"/>
          <w:b/>
        </w:rPr>
        <w:t xml:space="preserve"> </w:t>
      </w:r>
      <w:r w:rsidRPr="00D13F9E">
        <w:rPr>
          <w:rFonts w:eastAsia="Calibri" w:cstheme="minorHAnsi"/>
        </w:rPr>
        <w:t xml:space="preserve">(i.e. </w:t>
      </w:r>
      <w:sdt>
        <w:sdtPr>
          <w:rPr>
            <w:rFonts w:cstheme="minorHAnsi"/>
          </w:rPr>
          <w:tag w:val="goog_rdk_2"/>
          <w:id w:val="-781570162"/>
        </w:sdtPr>
        <w:sdtContent/>
      </w:sdt>
      <w:r w:rsidRPr="00D13F9E">
        <w:rPr>
          <w:rFonts w:eastAsia="Calibri" w:cstheme="minorHAnsi"/>
          <w:i/>
        </w:rPr>
        <w:t>Confidence Score</w:t>
      </w:r>
      <w:r w:rsidRPr="00D13F9E">
        <w:rPr>
          <w:rFonts w:eastAsia="Calibri" w:cstheme="minorHAnsi"/>
        </w:rPr>
        <w:t>)</w:t>
      </w:r>
      <w:r w:rsidR="00C94FFD" w:rsidRPr="00D13F9E">
        <w:rPr>
          <w:rFonts w:eastAsia="Calibri" w:cstheme="minorHAnsi"/>
        </w:rPr>
        <w:t>.</w:t>
      </w:r>
      <w:r w:rsidRPr="00D13F9E">
        <w:rPr>
          <w:rFonts w:eastAsia="Calibri" w:cstheme="minorHAnsi"/>
        </w:rPr>
        <w:t xml:space="preserve"> </w:t>
      </w:r>
    </w:p>
    <w:p w14:paraId="661FEBC8" w14:textId="77777777" w:rsidR="009B0E07" w:rsidRPr="00D13F9E" w:rsidRDefault="009B0E07" w:rsidP="002D6960"/>
    <w:p w14:paraId="19C1E0DC" w14:textId="04D37D4B" w:rsidR="00E917D4" w:rsidRPr="00D13F9E" w:rsidRDefault="00E917D4" w:rsidP="00F31EBE">
      <w:pPr>
        <w:pStyle w:val="Heading1"/>
        <w:rPr>
          <w:rFonts w:eastAsia="Calibri"/>
        </w:rPr>
      </w:pPr>
      <w:bookmarkStart w:id="4" w:name="_Toc22066254"/>
      <w:r w:rsidRPr="00D13F9E">
        <w:rPr>
          <w:rFonts w:eastAsia="Calibri"/>
        </w:rPr>
        <w:t>Confidence scores</w:t>
      </w:r>
      <w:bookmarkEnd w:id="4"/>
    </w:p>
    <w:p w14:paraId="7D9ADFD1" w14:textId="7717CDA3" w:rsidR="00E81263" w:rsidRPr="0044680A" w:rsidRDefault="00E917D4" w:rsidP="00990EC6">
      <w:pPr>
        <w:pStyle w:val="NoSpacing"/>
        <w:rPr>
          <w:sz w:val="24"/>
          <w:szCs w:val="24"/>
        </w:rPr>
      </w:pPr>
      <w:r w:rsidRPr="0044680A">
        <w:rPr>
          <w:sz w:val="24"/>
          <w:szCs w:val="24"/>
        </w:rPr>
        <w:t xml:space="preserve">We </w:t>
      </w:r>
      <w:r w:rsidR="002D6960" w:rsidRPr="0044680A">
        <w:rPr>
          <w:sz w:val="24"/>
          <w:szCs w:val="24"/>
        </w:rPr>
        <w:t xml:space="preserve">define </w:t>
      </w:r>
      <w:r w:rsidRPr="0044680A">
        <w:rPr>
          <w:sz w:val="24"/>
          <w:szCs w:val="24"/>
        </w:rPr>
        <w:t xml:space="preserve"> </w:t>
      </w:r>
      <m:oMath>
        <m:sSub>
          <m:sSubPr>
            <m:ctrlPr>
              <w:rPr>
                <w:rFonts w:ascii="Cambria Math" w:hAnsi="Cambria Math"/>
                <w:iCs/>
                <w:sz w:val="24"/>
                <w:szCs w:val="24"/>
                <w:shd w:val="clear" w:color="auto" w:fill="FFFFFF"/>
              </w:rPr>
            </m:ctrlPr>
          </m:sSubPr>
          <m:e>
            <m:r>
              <m:rPr>
                <m:sty m:val="p"/>
              </m:rPr>
              <w:rPr>
                <w:rFonts w:ascii="Cambria Math" w:hAnsi="Cambria Math"/>
                <w:sz w:val="24"/>
                <w:szCs w:val="24"/>
                <w:shd w:val="clear" w:color="auto" w:fill="FFFFFF"/>
              </w:rPr>
              <m:t>p̂</m:t>
            </m:r>
          </m:e>
          <m:sub>
            <m:r>
              <m:rPr>
                <m:sty m:val="p"/>
              </m:rPr>
              <w:rPr>
                <w:rFonts w:ascii="Cambria Math" w:hAnsi="Cambria Math"/>
                <w:sz w:val="24"/>
                <w:szCs w:val="24"/>
                <w:shd w:val="clear" w:color="auto" w:fill="FFFFFF"/>
              </w:rPr>
              <m:t>c</m:t>
            </m:r>
          </m:sub>
        </m:sSub>
      </m:oMath>
      <w:r w:rsidRPr="0044680A">
        <w:rPr>
          <w:sz w:val="24"/>
          <w:szCs w:val="24"/>
        </w:rPr>
        <w:t xml:space="preserve"> </w:t>
      </w:r>
      <w:r w:rsidR="002D6960" w:rsidRPr="0044680A">
        <w:rPr>
          <w:sz w:val="24"/>
          <w:szCs w:val="24"/>
        </w:rPr>
        <w:t>as</w:t>
      </w:r>
      <w:r w:rsidRPr="0044680A">
        <w:rPr>
          <w:sz w:val="24"/>
          <w:szCs w:val="24"/>
        </w:rPr>
        <w:t xml:space="preserve"> </w:t>
      </w:r>
      <w:r w:rsidR="002D6960" w:rsidRPr="0044680A">
        <w:rPr>
          <w:sz w:val="24"/>
          <w:szCs w:val="24"/>
        </w:rPr>
        <w:t>the aggregate p</w:t>
      </w:r>
      <w:r w:rsidRPr="0044680A">
        <w:rPr>
          <w:sz w:val="24"/>
          <w:szCs w:val="24"/>
        </w:rPr>
        <w:t>robability of replication</w:t>
      </w:r>
      <w:r w:rsidR="002D6960" w:rsidRPr="0044680A">
        <w:rPr>
          <w:sz w:val="24"/>
          <w:szCs w:val="24"/>
        </w:rPr>
        <w:t xml:space="preserve"> to be calculated (i.e. </w:t>
      </w:r>
      <w:r w:rsidR="00E81263" w:rsidRPr="0044680A">
        <w:rPr>
          <w:sz w:val="24"/>
          <w:szCs w:val="24"/>
        </w:rPr>
        <w:t>C</w:t>
      </w:r>
      <w:r w:rsidR="002D6960" w:rsidRPr="0044680A">
        <w:rPr>
          <w:sz w:val="24"/>
          <w:szCs w:val="24"/>
        </w:rPr>
        <w:t xml:space="preserve">onfidence </w:t>
      </w:r>
      <w:r w:rsidR="00E81263" w:rsidRPr="0044680A">
        <w:rPr>
          <w:sz w:val="24"/>
          <w:szCs w:val="24"/>
        </w:rPr>
        <w:t>S</w:t>
      </w:r>
      <w:r w:rsidR="002D6960" w:rsidRPr="0044680A">
        <w:rPr>
          <w:sz w:val="24"/>
          <w:szCs w:val="24"/>
        </w:rPr>
        <w:t xml:space="preserve">core) and  </w:t>
      </w:r>
      <m:oMath>
        <m:sSubSup>
          <m:sSubSupPr>
            <m:ctrlPr>
              <w:rPr>
                <w:rFonts w:ascii="Cambria Math" w:hAnsi="Cambria Math"/>
                <w:i/>
                <w:sz w:val="24"/>
                <w:szCs w:val="24"/>
                <w:shd w:val="clear" w:color="auto" w:fill="FFFFFF"/>
              </w:rPr>
            </m:ctrlPr>
          </m:sSubSupPr>
          <m:e>
            <m:r>
              <m:rPr>
                <m:sty m:val="p"/>
              </m:rPr>
              <w:rPr>
                <w:rFonts w:ascii="Cambria Math" w:hAnsi="Cambria Math"/>
                <w:sz w:val="24"/>
                <w:szCs w:val="24"/>
                <w:shd w:val="clear" w:color="auto" w:fill="FFFFFF"/>
              </w:rPr>
              <m:t xml:space="preserve">p̂ </m:t>
            </m:r>
          </m:e>
          <m:sub>
            <m:r>
              <w:rPr>
                <w:rFonts w:ascii="Cambria Math" w:hAnsi="Cambria Math"/>
                <w:sz w:val="24"/>
                <w:szCs w:val="24"/>
                <w:shd w:val="clear" w:color="auto" w:fill="FFFFFF"/>
              </w:rPr>
              <m:t xml:space="preserve">c </m:t>
            </m:r>
          </m:sub>
          <m:sup>
            <m:r>
              <w:rPr>
                <w:rFonts w:ascii="Cambria Math" w:hAnsi="Cambria Math"/>
                <w:sz w:val="24"/>
                <w:szCs w:val="24"/>
                <w:shd w:val="clear" w:color="auto" w:fill="FFFFFF"/>
              </w:rPr>
              <m:t>i</m:t>
            </m:r>
          </m:sup>
        </m:sSubSup>
        <m:r>
          <w:rPr>
            <w:rFonts w:ascii="Cambria Math" w:hAnsi="Cambria Math"/>
            <w:sz w:val="24"/>
            <w:szCs w:val="24"/>
            <w:shd w:val="clear" w:color="auto" w:fill="FFFFFF"/>
          </w:rPr>
          <m:t>(method X)</m:t>
        </m:r>
      </m:oMath>
      <w:r w:rsidR="002D6960" w:rsidRPr="0044680A">
        <w:rPr>
          <w:sz w:val="24"/>
          <w:szCs w:val="24"/>
          <w:shd w:val="clear" w:color="auto" w:fill="FFFFFF"/>
        </w:rPr>
        <w:t xml:space="preserve"> </w:t>
      </w:r>
      <w:r w:rsidR="00E81263" w:rsidRPr="0044680A">
        <w:rPr>
          <w:sz w:val="24"/>
          <w:szCs w:val="24"/>
          <w:shd w:val="clear" w:color="auto" w:fill="FFFFFF"/>
        </w:rPr>
        <w:t>as</w:t>
      </w:r>
      <w:r w:rsidR="002D6960" w:rsidRPr="0044680A">
        <w:rPr>
          <w:sz w:val="24"/>
          <w:szCs w:val="24"/>
          <w:shd w:val="clear" w:color="auto" w:fill="FFFFFF"/>
        </w:rPr>
        <w:t xml:space="preserve"> the aggregate probability calculations for aggregation method </w:t>
      </w:r>
      <m:oMath>
        <m:r>
          <w:rPr>
            <w:rFonts w:ascii="Cambria Math" w:hAnsi="Cambria Math"/>
            <w:sz w:val="24"/>
            <w:szCs w:val="24"/>
            <w:shd w:val="clear" w:color="auto" w:fill="FFFFFF"/>
          </w:rPr>
          <m:t>X</m:t>
        </m:r>
      </m:oMath>
      <w:r w:rsidR="002D6960" w:rsidRPr="0044680A">
        <w:rPr>
          <w:sz w:val="24"/>
          <w:szCs w:val="24"/>
          <w:shd w:val="clear" w:color="auto" w:fill="FFFFFF"/>
        </w:rPr>
        <w:t xml:space="preserve">. </w:t>
      </w:r>
      <w:r w:rsidR="0044680A">
        <w:rPr>
          <w:sz w:val="24"/>
          <w:szCs w:val="24"/>
        </w:rPr>
        <w:t xml:space="preserve"> </w:t>
      </w:r>
      <w:r w:rsidR="00E81263" w:rsidRPr="0044680A">
        <w:rPr>
          <w:sz w:val="24"/>
          <w:szCs w:val="24"/>
        </w:rPr>
        <w:t>For example, t</w:t>
      </w:r>
      <w:r w:rsidR="002D6960" w:rsidRPr="0044680A">
        <w:rPr>
          <w:sz w:val="24"/>
          <w:szCs w:val="24"/>
        </w:rPr>
        <w:t xml:space="preserve">he </w:t>
      </w:r>
      <w:r w:rsidR="00E81263" w:rsidRPr="0044680A">
        <w:rPr>
          <w:sz w:val="24"/>
          <w:szCs w:val="24"/>
        </w:rPr>
        <w:t xml:space="preserve">first simple average “confidence score” for claim </w:t>
      </w:r>
      <m:oMath>
        <m:r>
          <w:rPr>
            <w:rFonts w:ascii="Cambria Math" w:hAnsi="Cambria Math"/>
            <w:sz w:val="24"/>
            <w:szCs w:val="24"/>
          </w:rPr>
          <m:t>c</m:t>
        </m:r>
      </m:oMath>
      <w:r w:rsidR="00E81263" w:rsidRPr="0044680A">
        <w:rPr>
          <w:sz w:val="24"/>
          <w:szCs w:val="24"/>
        </w:rPr>
        <w:t xml:space="preserve"> and group</w:t>
      </w:r>
      <w:r w:rsidR="003C4E5A" w:rsidRPr="0044680A">
        <w:rPr>
          <w:sz w:val="24"/>
          <w:szCs w:val="24"/>
        </w:rPr>
        <w:t xml:space="preserve"> </w:t>
      </w:r>
      <m:oMath>
        <m:r>
          <w:rPr>
            <w:rFonts w:ascii="Cambria Math" w:hAnsi="Cambria Math"/>
            <w:sz w:val="24"/>
            <w:szCs w:val="24"/>
          </w:rPr>
          <m:t>g</m:t>
        </m:r>
      </m:oMath>
      <w:r w:rsidR="00E81263" w:rsidRPr="0044680A">
        <w:rPr>
          <w:sz w:val="24"/>
          <w:szCs w:val="24"/>
        </w:rPr>
        <w:t xml:space="preserve"> will be: </w:t>
      </w:r>
    </w:p>
    <w:p w14:paraId="67FBE1CE" w14:textId="728FB34D" w:rsidR="00E917D4" w:rsidRPr="00D13F9E" w:rsidRDefault="00E917D4" w:rsidP="00E917D4">
      <w:pPr>
        <w:rPr>
          <w:rFonts w:cstheme="minorHAnsi"/>
        </w:rPr>
      </w:pPr>
    </w:p>
    <w:p w14:paraId="4BBDEC7E" w14:textId="53C5F3A9" w:rsidR="00E917D4" w:rsidRPr="00D13F9E" w:rsidRDefault="00533119" w:rsidP="00E917D4">
      <w:pPr>
        <w:pStyle w:val="PlainText"/>
        <w:jc w:val="center"/>
        <w:rPr>
          <w:rFonts w:ascii="Arial" w:hAnsi="Arial" w:cs="Arial"/>
          <w:color w:val="111111"/>
          <w:shd w:val="clear" w:color="auto" w:fill="FFFFFF"/>
        </w:rPr>
      </w:pPr>
      <m:oMathPara>
        <m:oMath>
          <m:sSubSup>
            <m:sSubSupPr>
              <m:ctrlPr>
                <w:rPr>
                  <w:rFonts w:ascii="Cambria Math" w:hAnsi="Cambria Math" w:cs="Arial"/>
                  <w:i/>
                  <w:color w:val="111111"/>
                  <w:szCs w:val="24"/>
                  <w:shd w:val="clear" w:color="auto" w:fill="FFFFFF"/>
                </w:rPr>
              </m:ctrlPr>
            </m:sSubSupPr>
            <m:e>
              <m:r>
                <w:rPr>
                  <w:rFonts w:ascii="Cambria Math" w:hAnsi="Cambria Math" w:cs="Arial"/>
                  <w:color w:val="111111"/>
                  <w:shd w:val="clear" w:color="auto" w:fill="FFFFFF"/>
                </w:rPr>
                <m:t xml:space="preserve">p̂ </m:t>
              </m:r>
            </m:e>
            <m:sub>
              <m:r>
                <w:rPr>
                  <w:rFonts w:ascii="Cambria Math" w:hAnsi="Cambria Math" w:cs="Arial"/>
                  <w:color w:val="111111"/>
                  <w:shd w:val="clear" w:color="auto" w:fill="FFFFFF"/>
                </w:rPr>
                <m:t xml:space="preserve">c </m:t>
              </m:r>
            </m:sub>
            <m:sup>
              <m:r>
                <w:rPr>
                  <w:rFonts w:ascii="Cambria Math" w:hAnsi="Cambria Math" w:cs="Arial"/>
                  <w:color w:val="111111"/>
                  <w:shd w:val="clear" w:color="auto" w:fill="FFFFFF"/>
                </w:rPr>
                <m:t>g</m:t>
              </m:r>
            </m:sup>
          </m:sSubSup>
          <m:r>
            <w:rPr>
              <w:rFonts w:ascii="Cambria Math" w:hAnsi="Cambria Math" w:cs="Arial"/>
              <w:color w:val="111111"/>
              <w:shd w:val="clear" w:color="auto" w:fill="FFFFFF"/>
            </w:rPr>
            <m:t xml:space="preserve">(method ID) = </m:t>
          </m:r>
          <m:f>
            <m:fPr>
              <m:ctrlPr>
                <w:rPr>
                  <w:rFonts w:ascii="Cambria Math" w:hAnsi="Cambria Math" w:cs="Arial"/>
                  <w:i/>
                  <w:color w:val="111111"/>
                  <w:shd w:val="clear" w:color="auto" w:fill="FFFFFF"/>
                </w:rPr>
              </m:ctrlPr>
            </m:fPr>
            <m:num>
              <m:r>
                <w:rPr>
                  <w:rFonts w:ascii="Cambria Math" w:hAnsi="Cambria Math" w:cs="Arial"/>
                  <w:color w:val="111111"/>
                  <w:shd w:val="clear" w:color="auto" w:fill="FFFFFF"/>
                </w:rPr>
                <m:t>1</m:t>
              </m:r>
            </m:num>
            <m:den>
              <m:sSub>
                <m:sSubPr>
                  <m:ctrlPr>
                    <w:rPr>
                      <w:rFonts w:ascii="Cambria Math" w:hAnsi="Cambria Math" w:cs="Arial"/>
                      <w:i/>
                      <w:color w:val="111111"/>
                      <w:shd w:val="clear" w:color="auto" w:fill="FFFFFF"/>
                    </w:rPr>
                  </m:ctrlPr>
                </m:sSubPr>
                <m:e>
                  <m:r>
                    <w:rPr>
                      <w:rFonts w:ascii="Cambria Math" w:hAnsi="Cambria Math" w:cs="Arial"/>
                      <w:color w:val="111111"/>
                      <w:shd w:val="clear" w:color="auto" w:fill="FFFFFF"/>
                    </w:rPr>
                    <m:t>N</m:t>
                  </m:r>
                </m:e>
                <m:sub>
                  <m:r>
                    <w:rPr>
                      <w:rFonts w:ascii="Cambria Math" w:hAnsi="Cambria Math" w:cs="Arial"/>
                      <w:color w:val="111111"/>
                      <w:shd w:val="clear" w:color="auto" w:fill="FFFFFF"/>
                    </w:rPr>
                    <m:t>g</m:t>
                  </m:r>
                </m:sub>
              </m:sSub>
            </m:den>
          </m:f>
          <m:nary>
            <m:naryPr>
              <m:chr m:val="∑"/>
              <m:limLoc m:val="undOvr"/>
              <m:ctrlPr>
                <w:rPr>
                  <w:rFonts w:ascii="Cambria Math" w:hAnsi="Cambria Math" w:cs="Arial"/>
                  <w:i/>
                  <w:color w:val="111111"/>
                  <w:shd w:val="clear" w:color="auto" w:fill="FFFFFF"/>
                </w:rPr>
              </m:ctrlPr>
            </m:naryPr>
            <m:sub>
              <m:sSub>
                <m:sSubPr>
                  <m:ctrlPr>
                    <w:rPr>
                      <w:rFonts w:ascii="Cambria Math" w:hAnsi="Cambria Math" w:cs="Arial"/>
                      <w:i/>
                      <w:color w:val="111111"/>
                      <w:shd w:val="clear" w:color="auto" w:fill="FFFFFF"/>
                    </w:rPr>
                  </m:ctrlPr>
                </m:sSubPr>
                <m:e>
                  <m:r>
                    <w:rPr>
                      <w:rFonts w:ascii="Cambria Math" w:hAnsi="Cambria Math" w:cs="Arial"/>
                      <w:color w:val="111111"/>
                      <w:shd w:val="clear" w:color="auto" w:fill="FFFFFF"/>
                    </w:rPr>
                    <m:t>i</m:t>
                  </m:r>
                </m:e>
                <m:sub>
                  <m:r>
                    <w:rPr>
                      <w:rFonts w:ascii="Cambria Math" w:hAnsi="Cambria Math" w:cs="Arial"/>
                      <w:color w:val="111111"/>
                      <w:shd w:val="clear" w:color="auto" w:fill="FFFFFF"/>
                    </w:rPr>
                    <m:t>g</m:t>
                  </m:r>
                </m:sub>
              </m:sSub>
              <m:r>
                <w:rPr>
                  <w:rFonts w:ascii="Cambria Math" w:hAnsi="Cambria Math" w:cs="Arial"/>
                  <w:color w:val="111111"/>
                  <w:shd w:val="clear" w:color="auto" w:fill="FFFFFF"/>
                </w:rPr>
                <m:t>=1</m:t>
              </m:r>
            </m:sub>
            <m:sup>
              <m:sSub>
                <m:sSubPr>
                  <m:ctrlPr>
                    <w:rPr>
                      <w:rFonts w:ascii="Cambria Math" w:eastAsia="Cambria Math" w:hAnsi="Cambria Math" w:cstheme="minorHAnsi"/>
                    </w:rPr>
                  </m:ctrlPr>
                </m:sSubPr>
                <m:e>
                  <m:r>
                    <w:rPr>
                      <w:rFonts w:ascii="Cambria Math" w:eastAsia="Cambria Math" w:hAnsi="Cambria Math" w:cstheme="minorHAnsi"/>
                    </w:rPr>
                    <m:t>N</m:t>
                  </m:r>
                </m:e>
                <m:sub>
                  <m:r>
                    <w:rPr>
                      <w:rFonts w:ascii="Cambria Math" w:eastAsia="Cambria Math" w:hAnsi="Cambria Math" w:cstheme="minorHAnsi"/>
                    </w:rPr>
                    <m:t>g</m:t>
                  </m:r>
                </m:sub>
              </m:sSub>
            </m:sup>
            <m:e>
              <m:sSubSup>
                <m:sSubSupPr>
                  <m:ctrlPr>
                    <w:rPr>
                      <w:rFonts w:ascii="Cambria Math" w:hAnsi="Cambria Math" w:cs="Arial"/>
                      <w:i/>
                      <w:color w:val="111111"/>
                      <w:shd w:val="clear" w:color="auto" w:fill="FFFFFF"/>
                    </w:rPr>
                  </m:ctrlPr>
                </m:sSubSupPr>
                <m:e>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1E25A053" w14:textId="7E43F077" w:rsidR="00E917D4" w:rsidRPr="00D13F9E" w:rsidRDefault="00E917D4" w:rsidP="00E917D4"/>
    <w:p w14:paraId="214C511A" w14:textId="20B9BB62" w:rsidR="009B0E07" w:rsidRDefault="009B0E07" w:rsidP="009B0E07">
      <w:pPr>
        <w:rPr>
          <w:rFonts w:cstheme="minorHAnsi"/>
          <w:iCs/>
        </w:rPr>
      </w:pPr>
      <w:r w:rsidRPr="00D13F9E">
        <w:rPr>
          <w:rFonts w:cstheme="minorHAnsi"/>
        </w:rPr>
        <w:t>As all the “confidence scores” will be per claim (for one</w:t>
      </w:r>
      <w:r w:rsidR="00E724AF" w:rsidRPr="00D13F9E">
        <w:rPr>
          <w:rFonts w:cstheme="minorHAnsi"/>
        </w:rPr>
        <w:t xml:space="preserve"> large</w:t>
      </w:r>
      <w:r w:rsidRPr="00D13F9E">
        <w:rPr>
          <w:rFonts w:cstheme="minorHAnsi"/>
        </w:rPr>
        <w:t xml:space="preserve"> group only) the </w:t>
      </w:r>
      <m:oMath>
        <m:r>
          <w:rPr>
            <w:rFonts w:ascii="Cambria Math" w:hAnsi="Cambria Math" w:cstheme="minorHAnsi"/>
            <w:shd w:val="clear" w:color="auto" w:fill="FFFFFF"/>
          </w:rPr>
          <m:t>g</m:t>
        </m:r>
      </m:oMath>
      <w:r w:rsidRPr="00D13F9E">
        <w:rPr>
          <w:rFonts w:cstheme="minorHAnsi"/>
        </w:rPr>
        <w:t xml:space="preserve"> superscripts will be simply dropped</w:t>
      </w:r>
      <w:r w:rsidR="00B52A98" w:rsidRPr="00D13F9E">
        <w:rPr>
          <w:rFonts w:cstheme="minorHAnsi"/>
        </w:rPr>
        <w:t xml:space="preserve">, hence, for each aggregation method and each claim we will report a </w:t>
      </w:r>
      <m:oMath>
        <m:sSub>
          <m:sSubPr>
            <m:ctrlPr>
              <w:rPr>
                <w:rFonts w:ascii="Cambria Math" w:hAnsi="Cambria Math" w:cstheme="minorHAnsi"/>
                <w:iCs/>
              </w:rPr>
            </m:ctrlPr>
          </m:sSubPr>
          <m:e>
            <m:r>
              <m:rPr>
                <m:sty m:val="p"/>
              </m:rPr>
              <w:rPr>
                <w:rFonts w:ascii="Cambria Math" w:hAnsi="Cambria Math"/>
                <w:color w:val="111111"/>
                <w:shd w:val="clear" w:color="auto" w:fill="FFFFFF"/>
              </w:rPr>
              <m:t>p̂</m:t>
            </m:r>
          </m:e>
          <m:sub>
            <m:r>
              <m:rPr>
                <m:sty m:val="p"/>
              </m:rPr>
              <w:rPr>
                <w:rFonts w:ascii="Cambria Math" w:hAnsi="Cambria Math" w:cstheme="minorHAnsi"/>
              </w:rPr>
              <m:t>c</m:t>
            </m:r>
          </m:sub>
        </m:sSub>
        <m:r>
          <m:rPr>
            <m:sty m:val="p"/>
          </m:rPr>
          <w:rPr>
            <w:rFonts w:ascii="Cambria Math" w:hAnsi="Cambria Math"/>
            <w:color w:val="111111"/>
            <w:shd w:val="clear" w:color="auto" w:fill="FFFFFF"/>
          </w:rPr>
          <m:t>(</m:t>
        </m:r>
        <m:r>
          <w:rPr>
            <w:rFonts w:ascii="Cambria Math" w:hAnsi="Cambria Math"/>
            <w:color w:val="111111"/>
            <w:shd w:val="clear" w:color="auto" w:fill="FFFFFF"/>
          </w:rPr>
          <m:t>method ID</m:t>
        </m:r>
        <m:r>
          <m:rPr>
            <m:sty m:val="p"/>
          </m:rPr>
          <w:rPr>
            <w:rFonts w:ascii="Cambria Math" w:hAnsi="Cambria Math"/>
            <w:color w:val="111111"/>
            <w:shd w:val="clear" w:color="auto" w:fill="FFFFFF"/>
          </w:rPr>
          <m:t>)</m:t>
        </m:r>
      </m:oMath>
      <w:r w:rsidRPr="00CC32DC">
        <w:rPr>
          <w:rFonts w:cstheme="minorHAnsi"/>
          <w:iCs/>
        </w:rPr>
        <w:t>.</w:t>
      </w:r>
    </w:p>
    <w:p w14:paraId="10565514" w14:textId="5B0A95C3" w:rsidR="00BD718E" w:rsidRDefault="00BD718E" w:rsidP="009B0E07">
      <w:pPr>
        <w:rPr>
          <w:rFonts w:cstheme="minorHAnsi"/>
          <w:iCs/>
        </w:rPr>
      </w:pPr>
    </w:p>
    <w:p w14:paraId="40204E34" w14:textId="386E8FF3" w:rsidR="00BD718E" w:rsidRPr="00D13F9E" w:rsidRDefault="00BD718E" w:rsidP="009B0E07">
      <w:pPr>
        <w:rPr>
          <w:rFonts w:cstheme="minorHAnsi"/>
          <w:lang w:eastAsia="en-US"/>
        </w:rPr>
      </w:pPr>
      <w:r w:rsidRPr="00BD718E">
        <w:rPr>
          <w:rFonts w:cstheme="minorHAnsi"/>
          <w:lang w:eastAsia="en-US"/>
        </w:rPr>
        <w:t xml:space="preserve">As several of our methods incorporate within-individual variation across claims, we will need to continually update our CSs for those </w:t>
      </w:r>
      <w:proofErr w:type="gramStart"/>
      <w:r w:rsidRPr="00BD718E">
        <w:rPr>
          <w:rFonts w:cstheme="minorHAnsi"/>
          <w:lang w:eastAsia="en-US"/>
        </w:rPr>
        <w:t>methods, and</w:t>
      </w:r>
      <w:proofErr w:type="gramEnd"/>
      <w:r w:rsidRPr="00BD718E">
        <w:rPr>
          <w:rFonts w:cstheme="minorHAnsi"/>
          <w:lang w:eastAsia="en-US"/>
        </w:rPr>
        <w:t xml:space="preserve"> finalise at the end of the 3000 claims (some people will assess multiple claims throughout the program). We don’t anticipate that this will have a large effect on the CSs, and this has been cleared with T&amp;E.</w:t>
      </w:r>
    </w:p>
    <w:p w14:paraId="365CCDB4" w14:textId="77777777" w:rsidR="009B0E07" w:rsidRPr="00D13F9E" w:rsidRDefault="009B0E07" w:rsidP="002A40CF">
      <w:pPr>
        <w:rPr>
          <w:rFonts w:eastAsia="Calibri"/>
        </w:rPr>
      </w:pPr>
    </w:p>
    <w:p w14:paraId="7BB580C5" w14:textId="0BC8EDF0" w:rsidR="00AC6D93" w:rsidRPr="00D13F9E" w:rsidRDefault="00AC6D93" w:rsidP="00F31EBE">
      <w:pPr>
        <w:pStyle w:val="Heading1"/>
        <w:rPr>
          <w:rFonts w:eastAsia="Calibri"/>
        </w:rPr>
      </w:pPr>
      <w:bookmarkStart w:id="5" w:name="_Toc22066255"/>
      <w:r w:rsidRPr="00D13F9E">
        <w:rPr>
          <w:rFonts w:eastAsia="Calibri"/>
        </w:rPr>
        <w:t>Weights</w:t>
      </w:r>
      <w:bookmarkEnd w:id="5"/>
    </w:p>
    <w:p w14:paraId="0000000F" w14:textId="705ABE80" w:rsidR="002115D6" w:rsidRPr="00D13F9E" w:rsidRDefault="00AC6D93">
      <w:pPr>
        <w:rPr>
          <w:rFonts w:ascii="Calibri" w:eastAsia="Calibri" w:hAnsi="Calibri" w:cs="Calibri"/>
          <w:bCs/>
        </w:rPr>
      </w:pPr>
      <w:r w:rsidRPr="00D13F9E">
        <w:rPr>
          <w:rFonts w:ascii="Calibri" w:eastAsia="Calibri" w:hAnsi="Calibri" w:cs="Calibri"/>
          <w:bCs/>
        </w:rPr>
        <w:t xml:space="preserve">Given that many of the aggregation methods involve weighted linear combinations, we </w:t>
      </w:r>
      <w:r w:rsidR="00936BBE" w:rsidRPr="00D13F9E">
        <w:rPr>
          <w:rFonts w:ascii="Calibri" w:eastAsia="Calibri" w:hAnsi="Calibri" w:cs="Calibri"/>
          <w:bCs/>
        </w:rPr>
        <w:t xml:space="preserve">can </w:t>
      </w:r>
      <w:r w:rsidRPr="00D13F9E">
        <w:rPr>
          <w:rFonts w:ascii="Calibri" w:eastAsia="Calibri" w:hAnsi="Calibri" w:cs="Calibri"/>
          <w:bCs/>
        </w:rPr>
        <w:t xml:space="preserve">define </w:t>
      </w:r>
      <w:r w:rsidR="00936BBE" w:rsidRPr="00D13F9E">
        <w:rPr>
          <w:rFonts w:ascii="Calibri" w:eastAsia="Calibri" w:hAnsi="Calibri" w:cs="Calibri"/>
          <w:bCs/>
        </w:rPr>
        <w:t xml:space="preserve">some </w:t>
      </w:r>
      <w:r w:rsidRPr="00D13F9E">
        <w:rPr>
          <w:rFonts w:ascii="Calibri" w:eastAsia="Calibri" w:hAnsi="Calibri" w:cs="Calibri"/>
          <w:bCs/>
        </w:rPr>
        <w:t xml:space="preserve">standard </w:t>
      </w:r>
      <w:r w:rsidR="007621D7" w:rsidRPr="00D13F9E">
        <w:rPr>
          <w:rFonts w:ascii="Calibri" w:eastAsia="Calibri" w:hAnsi="Calibri" w:cs="Calibri"/>
          <w:bCs/>
        </w:rPr>
        <w:t xml:space="preserve">notation to enhance </w:t>
      </w:r>
      <w:r w:rsidR="00D15B61" w:rsidRPr="00D13F9E">
        <w:rPr>
          <w:rFonts w:ascii="Calibri" w:eastAsia="Calibri" w:hAnsi="Calibri" w:cs="Calibri"/>
          <w:bCs/>
        </w:rPr>
        <w:t>clarity</w:t>
      </w:r>
      <w:r w:rsidR="007621D7" w:rsidRPr="00D13F9E">
        <w:rPr>
          <w:rFonts w:ascii="Calibri" w:eastAsia="Calibri" w:hAnsi="Calibri" w:cs="Calibri"/>
          <w:bCs/>
        </w:rPr>
        <w:t xml:space="preserve">. </w:t>
      </w:r>
    </w:p>
    <w:p w14:paraId="5D10D27D" w14:textId="7EAAEA68" w:rsidR="00AC6D93" w:rsidRPr="00D13F9E" w:rsidRDefault="00AC6D93">
      <w:pPr>
        <w:rPr>
          <w:rFonts w:ascii="Calibri" w:eastAsia="Calibri" w:hAnsi="Calibri" w:cs="Calibri"/>
          <w:b/>
        </w:rPr>
      </w:pPr>
    </w:p>
    <w:p w14:paraId="422A0CCB" w14:textId="26A79BC4" w:rsidR="00AC6D93" w:rsidRDefault="007621D7" w:rsidP="001F03D8">
      <w:pPr>
        <w:pStyle w:val="PlainText"/>
      </w:pPr>
      <w:r w:rsidRPr="00D13F9E">
        <w:t>We l</w:t>
      </w:r>
      <w:r w:rsidR="00936BBE" w:rsidRPr="00D13F9E">
        <w:t>et u</w:t>
      </w:r>
      <w:r w:rsidR="00AC6D93" w:rsidRPr="00D13F9E">
        <w:t xml:space="preserve">nnormalized weights be denoted by </w:t>
      </w:r>
      <m:oMath>
        <m:r>
          <w:rPr>
            <w:rFonts w:ascii="Cambria Math" w:eastAsia="Cambria Math" w:hAnsi="Cambria Math" w:cs="Cambria Math"/>
          </w:rPr>
          <m:t>w_method</m:t>
        </m:r>
      </m:oMath>
      <w:r w:rsidR="00AC6D93" w:rsidRPr="00D13F9E">
        <w:t xml:space="preserve"> (with </w:t>
      </w:r>
      <w:r w:rsidR="001F03D8">
        <w:t xml:space="preserve">superscripts </w:t>
      </w:r>
      <w:r w:rsidR="00AC6D93" w:rsidRPr="00D13F9E">
        <w:t xml:space="preserve">according to the </w:t>
      </w:r>
      <w:r w:rsidR="00A30382" w:rsidRPr="00D13F9E">
        <w:t>individual</w:t>
      </w:r>
      <w:r w:rsidR="001F03D8">
        <w:t xml:space="preserve"> and subscripts according to the claim</w:t>
      </w:r>
      <w:r w:rsidR="007B2A69">
        <w:t>)</w:t>
      </w:r>
      <w:r w:rsidR="001F03D8">
        <w:t xml:space="preserve"> </w:t>
      </w:r>
      <w:r w:rsidR="00AC6D93" w:rsidRPr="00D13F9E">
        <w:t xml:space="preserve">and the normalised versions be denoted by </w:t>
      </w:r>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_method</m:t>
        </m:r>
      </m:oMath>
      <w:r w:rsidRPr="00D13F9E">
        <w:t>. All weights need to be normalised</w:t>
      </w:r>
      <w:r w:rsidR="005D4113">
        <w:t xml:space="preserve"> (i.e. to sum to 1)</w:t>
      </w:r>
      <w:r w:rsidRPr="00D13F9E">
        <w:t xml:space="preserve">, but as the process </w:t>
      </w:r>
      <w:r w:rsidR="006F3385">
        <w:t>is</w:t>
      </w:r>
      <w:r w:rsidR="006F3385" w:rsidRPr="00D13F9E">
        <w:t xml:space="preserve"> </w:t>
      </w:r>
      <w:r w:rsidRPr="00D13F9E">
        <w:t xml:space="preserve">the same for all of </w:t>
      </w:r>
      <w:r w:rsidR="004D0E0B" w:rsidRPr="00D13F9E">
        <w:t>them,</w:t>
      </w:r>
      <w:r w:rsidRPr="00D13F9E">
        <w:t xml:space="preserve"> we will set the formulae for the un-normalized weights.</w:t>
      </w:r>
    </w:p>
    <w:p w14:paraId="6CD95F5B" w14:textId="77777777" w:rsidR="001F03D8" w:rsidRDefault="001F03D8" w:rsidP="001F03D8">
      <w:pPr>
        <w:pStyle w:val="PlainText"/>
      </w:pPr>
    </w:p>
    <w:p w14:paraId="40A92445" w14:textId="53D3DF97" w:rsidR="007621D7" w:rsidRPr="00D13F9E" w:rsidRDefault="007621D7" w:rsidP="007621D7">
      <w:pPr>
        <w:pStyle w:val="PlainText"/>
      </w:pPr>
      <w:r w:rsidRPr="00D13F9E">
        <w:t xml:space="preserve">All differential weighted combinations will take the form </w:t>
      </w:r>
    </w:p>
    <w:p w14:paraId="0282BCE9" w14:textId="33E13087" w:rsidR="007621D7" w:rsidRPr="00D13F9E" w:rsidRDefault="007621D7" w:rsidP="00AC6D93">
      <w:pPr>
        <w:pStyle w:val="PlainText"/>
      </w:pPr>
    </w:p>
    <w:p w14:paraId="0BCCDFE6" w14:textId="46967429" w:rsidR="007621D7" w:rsidRPr="00BF55CC" w:rsidRDefault="00533119" w:rsidP="007621D7">
      <w:pPr>
        <w:pStyle w:val="PlainText"/>
        <w:rPr>
          <w:rFonts w:eastAsiaTheme="minorEastAsia"/>
          <w:color w:val="111111"/>
          <w:shd w:val="clear" w:color="auto" w:fill="FFFFFF"/>
        </w:rPr>
      </w:pPr>
      <m:oMathPara>
        <m:oMath>
          <m:sSub>
            <m:sSubPr>
              <m:ctrlPr>
                <w:rPr>
                  <w:rFonts w:ascii="Cambria Math" w:eastAsia="Arial" w:hAnsi="Cambria Math" w:cstheme="minorHAnsi"/>
                  <w:i/>
                  <w:szCs w:val="22"/>
                  <w:lang w:val="en" w:eastAsia="en-AU"/>
                </w:rPr>
              </m:ctrlPr>
            </m:sSubPr>
            <m:e>
              <m:r>
                <w:rPr>
                  <w:rFonts w:ascii="Cambria Math" w:hAnsi="Cambria Math" w:cs="Arial"/>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 xml:space="preserve">(method </m:t>
          </m:r>
          <m:r>
            <w:rPr>
              <w:rFonts w:ascii="Cambria Math" w:hAnsi="Cambria Math"/>
              <w:color w:val="111111"/>
              <w:shd w:val="clear" w:color="auto" w:fill="FFFFFF"/>
            </w:rPr>
            <m:t>ID</m:t>
          </m:r>
          <m:r>
            <w:rPr>
              <w:rFonts w:ascii="Cambria Math" w:hAnsi="Cambria Math" w:cs="Arial"/>
              <w:color w:val="111111"/>
              <w:shd w:val="clear" w:color="auto" w:fill="FFFFFF"/>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_method</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sSubSup>
                <m:sSubSupPr>
                  <m:ctrlPr>
                    <w:rPr>
                      <w:rFonts w:ascii="Cambria Math" w:hAnsi="Cambria Math" w:cs="Arial"/>
                      <w:i/>
                      <w:color w:val="111111"/>
                      <w:shd w:val="clear" w:color="auto" w:fill="FFFFFF"/>
                    </w:rPr>
                  </m:ctrlPr>
                </m:sSubSupPr>
                <m:e>
                  <m:r>
                    <w:rPr>
                      <w:rFonts w:ascii="Cambria Math" w:hAnsi="Cambria Math" w:cs="Arial"/>
                      <w:color w:val="111111"/>
                      <w:shd w:val="clear" w:color="auto" w:fill="FFFFFF"/>
                    </w:rPr>
                    <m:t xml:space="preserve"> 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295225FB" w14:textId="77777777" w:rsidR="00BF55CC" w:rsidRPr="00D13F9E" w:rsidRDefault="00BF55CC" w:rsidP="007621D7">
      <w:pPr>
        <w:pStyle w:val="PlainText"/>
        <w:rPr>
          <w:b/>
        </w:rPr>
      </w:pPr>
    </w:p>
    <w:p w14:paraId="43AA544F" w14:textId="0A122B7D" w:rsidR="00BF55CC" w:rsidRPr="00D13F9E" w:rsidRDefault="00BF55CC" w:rsidP="00BF55CC">
      <w:pPr>
        <w:pStyle w:val="PlainText"/>
      </w:pPr>
      <w:r>
        <w:t xml:space="preserve">We note that while most </w:t>
      </w:r>
      <w:r w:rsidRPr="001F03D8">
        <w:t xml:space="preserve">weights </w:t>
      </w:r>
      <w:r>
        <w:t>will be calculated</w:t>
      </w:r>
      <w:r w:rsidRPr="001F03D8">
        <w:t xml:space="preserve"> </w:t>
      </w:r>
      <w:r>
        <w:t xml:space="preserve">on a </w:t>
      </w:r>
      <w:r w:rsidRPr="001F03D8">
        <w:t xml:space="preserve">per question per individual </w:t>
      </w:r>
      <w:r>
        <w:t xml:space="preserve">basis </w:t>
      </w:r>
      <w:r w:rsidRPr="001F03D8">
        <w:t>(i.e. the same individual has different weights depending on the claim)</w:t>
      </w:r>
      <w:r>
        <w:t xml:space="preserve">, </w:t>
      </w:r>
      <w:r w:rsidR="00F31EBE">
        <w:t xml:space="preserve">three </w:t>
      </w:r>
      <w:r>
        <w:t xml:space="preserve">will be </w:t>
      </w:r>
      <w:r>
        <w:lastRenderedPageBreak/>
        <w:t xml:space="preserve">calculated only on a per individual basis (i.e. </w:t>
      </w:r>
      <w:proofErr w:type="spellStart"/>
      <w:r>
        <w:t>QuizWAgg</w:t>
      </w:r>
      <w:proofErr w:type="spellEnd"/>
      <w:r>
        <w:t xml:space="preserve">, </w:t>
      </w:r>
      <w:proofErr w:type="spellStart"/>
      <w:r>
        <w:t>Var</w:t>
      </w:r>
      <w:r w:rsidR="00932203">
        <w:t>IndInt</w:t>
      </w:r>
      <w:r>
        <w:t>WAgg</w:t>
      </w:r>
      <w:proofErr w:type="spellEnd"/>
      <w:r w:rsidR="00F31EBE">
        <w:t xml:space="preserve">, </w:t>
      </w:r>
      <w:proofErr w:type="spellStart"/>
      <w:r w:rsidR="00F31EBE">
        <w:t>GranWAgg</w:t>
      </w:r>
      <w:proofErr w:type="spellEnd"/>
      <w:r>
        <w:t>), and not vary across claims.  In these cases, the weighted combination could be simplified to</w:t>
      </w:r>
    </w:p>
    <w:p w14:paraId="610F6D21" w14:textId="77777777" w:rsidR="007621D7" w:rsidRPr="00D13F9E" w:rsidRDefault="007621D7" w:rsidP="00AC6D93">
      <w:pPr>
        <w:pStyle w:val="PlainText"/>
      </w:pPr>
    </w:p>
    <w:p w14:paraId="7B139345" w14:textId="1554DECA" w:rsidR="007674D9" w:rsidRPr="00D13F9E" w:rsidRDefault="00533119" w:rsidP="007674D9">
      <w:pPr>
        <w:pStyle w:val="PlainText"/>
        <w:rPr>
          <w:b/>
        </w:rPr>
      </w:pPr>
      <m:oMathPara>
        <m:oMath>
          <m:sSub>
            <m:sSubPr>
              <m:ctrlPr>
                <w:rPr>
                  <w:rFonts w:ascii="Cambria Math" w:eastAsia="Arial" w:hAnsi="Cambria Math" w:cstheme="minorHAnsi"/>
                  <w:i/>
                  <w:szCs w:val="22"/>
                  <w:lang w:val="en" w:eastAsia="en-AU"/>
                </w:rPr>
              </m:ctrlPr>
            </m:sSubPr>
            <m:e>
              <m:r>
                <w:rPr>
                  <w:rFonts w:ascii="Cambria Math" w:hAnsi="Cambria Math" w:cs="Arial"/>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 xml:space="preserve">(method </m:t>
          </m:r>
          <m:r>
            <w:rPr>
              <w:rFonts w:ascii="Cambria Math" w:hAnsi="Cambria Math"/>
              <w:color w:val="111111"/>
              <w:shd w:val="clear" w:color="auto" w:fill="FFFFFF"/>
            </w:rPr>
            <m:t>ID</m:t>
          </m:r>
          <m:r>
            <w:rPr>
              <w:rFonts w:ascii="Cambria Math" w:hAnsi="Cambria Math" w:cs="Arial"/>
              <w:color w:val="111111"/>
              <w:shd w:val="clear" w:color="auto" w:fill="FFFFFF"/>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w:rPr>
                  <w:rFonts w:ascii="Cambria Math" w:eastAsia="Cambria Math" w:hAnsi="Cambria Math" w:cstheme="minorHAnsi"/>
                </w:rPr>
                <m:t>N</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r>
                    <w:rPr>
                      <w:rFonts w:ascii="Cambria Math" w:hAnsi="Cambria Math"/>
                    </w:rPr>
                    <m:t>_method</m:t>
                  </m:r>
                </m:e>
                <m:sup>
                  <m:r>
                    <w:rPr>
                      <w:rFonts w:ascii="Cambria Math" w:hAnsi="Cambria Math"/>
                    </w:rPr>
                    <m:t>i</m:t>
                  </m:r>
                </m:sup>
              </m:sSup>
            </m:e>
          </m:nary>
          <m:sSubSup>
            <m:sSubSupPr>
              <m:ctrlPr>
                <w:rPr>
                  <w:rFonts w:ascii="Cambria Math" w:hAnsi="Cambria Math" w:cs="Arial"/>
                  <w:i/>
                  <w:color w:val="111111"/>
                  <w:shd w:val="clear" w:color="auto" w:fill="FFFFFF"/>
                </w:rPr>
              </m:ctrlPr>
            </m:sSubSupPr>
            <m:e>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oMath>
      </m:oMathPara>
    </w:p>
    <w:p w14:paraId="55E012E3" w14:textId="6683942D" w:rsidR="00AC6D93" w:rsidRDefault="00AC6D93">
      <w:pPr>
        <w:rPr>
          <w:rFonts w:ascii="Calibri" w:eastAsia="Calibri" w:hAnsi="Calibri" w:cs="Calibri"/>
          <w:b/>
        </w:rPr>
      </w:pPr>
    </w:p>
    <w:p w14:paraId="60D86494" w14:textId="77777777" w:rsidR="00F31EBE" w:rsidRPr="00D13F9E" w:rsidRDefault="00F31EBE">
      <w:pPr>
        <w:rPr>
          <w:rFonts w:ascii="Calibri" w:eastAsia="Calibri" w:hAnsi="Calibri" w:cs="Calibri"/>
          <w:b/>
        </w:rPr>
      </w:pPr>
    </w:p>
    <w:p w14:paraId="00000010" w14:textId="0C40334E" w:rsidR="002115D6" w:rsidRDefault="00E724AF" w:rsidP="00F31EBE">
      <w:pPr>
        <w:pStyle w:val="Heading1"/>
        <w:rPr>
          <w:rFonts w:eastAsia="Calibri"/>
        </w:rPr>
      </w:pPr>
      <w:bookmarkStart w:id="6" w:name="_Toc22066256"/>
      <w:r w:rsidRPr="00D13F9E">
        <w:rPr>
          <w:rFonts w:eastAsia="Calibri"/>
        </w:rPr>
        <w:t>Aggregation Methods</w:t>
      </w:r>
      <w:bookmarkEnd w:id="6"/>
    </w:p>
    <w:p w14:paraId="7D1C7953" w14:textId="00E60900" w:rsidR="00DC658E" w:rsidRPr="00D13F9E" w:rsidRDefault="00DC658E" w:rsidP="00DC658E">
      <w:pPr>
        <w:rPr>
          <w:rFonts w:eastAsia="Calibri" w:cstheme="minorHAnsi"/>
          <w:b/>
          <w:color w:val="0070C0"/>
        </w:rPr>
      </w:pPr>
      <w:r w:rsidRPr="00D13F9E">
        <w:rPr>
          <w:rFonts w:cstheme="minorHAnsi"/>
        </w:rPr>
        <w:t>Method IDs correspond to abbreviations in the accompanying summary document.</w:t>
      </w:r>
    </w:p>
    <w:p w14:paraId="07F3A132" w14:textId="77777777" w:rsidR="00E724AF" w:rsidRPr="00D13F9E" w:rsidRDefault="00E724AF">
      <w:pPr>
        <w:rPr>
          <w:rFonts w:ascii="Calibri" w:eastAsia="Calibri" w:hAnsi="Calibri" w:cs="Calibri"/>
          <w:b/>
        </w:rPr>
      </w:pPr>
    </w:p>
    <w:p w14:paraId="00000011" w14:textId="12655280" w:rsidR="002115D6" w:rsidRPr="00D13F9E" w:rsidRDefault="00935B77" w:rsidP="00EF4D61">
      <w:pPr>
        <w:pStyle w:val="Heading2"/>
        <w:rPr>
          <w:color w:val="000000"/>
        </w:rPr>
      </w:pPr>
      <w:bookmarkStart w:id="7" w:name="_Toc22066257"/>
      <w:bookmarkStart w:id="8" w:name="_Hlk20678126"/>
      <w:proofErr w:type="spellStart"/>
      <w:r w:rsidRPr="00935B77">
        <w:t>ArMean</w:t>
      </w:r>
      <w:proofErr w:type="spellEnd"/>
      <w:r w:rsidRPr="00935B77">
        <w:t>: Arithmetic mean of the best estimate</w:t>
      </w:r>
      <w:r w:rsidR="004E1679">
        <w:t>s</w:t>
      </w:r>
      <w:bookmarkEnd w:id="7"/>
    </w:p>
    <w:bookmarkEnd w:id="8"/>
    <w:p w14:paraId="00000013" w14:textId="678F3A11" w:rsidR="002115D6" w:rsidRPr="00D13F9E" w:rsidRDefault="00FA7747" w:rsidP="00D15B61">
      <w:pPr>
        <w:widowControl w:val="0"/>
        <w:rPr>
          <w:rFonts w:ascii="Calibri" w:eastAsia="Calibri" w:hAnsi="Calibri" w:cs="Calibri"/>
        </w:rPr>
      </w:pPr>
      <w:r w:rsidRPr="00D13F9E">
        <w:rPr>
          <w:rFonts w:cstheme="minorHAnsi"/>
        </w:rPr>
        <w:t>The simplest aggregation of estimates is the unweighted linear average</w:t>
      </w:r>
      <w:bookmarkStart w:id="9" w:name="_Hlk20677904"/>
      <w:r w:rsidR="00557B08" w:rsidRPr="00D13F9E">
        <w:rPr>
          <w:rFonts w:ascii="Calibri" w:eastAsia="Calibri" w:hAnsi="Calibri" w:cs="Calibri"/>
        </w:rPr>
        <w:t xml:space="preserve"> </w:t>
      </w:r>
      <w:bookmarkEnd w:id="9"/>
      <w:r w:rsidR="00557B08" w:rsidRPr="00D13F9E">
        <w:rPr>
          <w:rFonts w:ascii="Calibri" w:eastAsia="Calibri" w:hAnsi="Calibri" w:cs="Calibri"/>
        </w:rPr>
        <w:t>(i.e. simply takes the unweighte</w:t>
      </w:r>
      <w:r w:rsidR="00CC32DC">
        <w:rPr>
          <w:rFonts w:ascii="Calibri" w:eastAsia="Calibri" w:hAnsi="Calibri" w:cs="Calibri"/>
        </w:rPr>
        <w:t xml:space="preserve">d </w:t>
      </w:r>
      <m:oMath>
        <m:sSub>
          <m:sSubPr>
            <m:ctrlPr>
              <w:rPr>
                <w:rFonts w:ascii="Cambria Math" w:hAnsi="Cambria Math" w:cstheme="minorHAnsi"/>
                <w:i/>
              </w:rPr>
            </m:ctrlPr>
          </m:sSubPr>
          <m:e>
            <m:r>
              <m:rPr>
                <m:sty m:val="p"/>
              </m:rPr>
              <w:rPr>
                <w:rFonts w:ascii="Cambria Math" w:hAnsi="Cambria Math"/>
                <w:color w:val="111111"/>
                <w:shd w:val="clear" w:color="auto" w:fill="FFFFFF"/>
              </w:rPr>
              <m:t>p̂</m:t>
            </m:r>
          </m:e>
          <m:sub>
            <m:r>
              <w:rPr>
                <w:rFonts w:ascii="Cambria Math" w:hAnsi="Cambria Math" w:cstheme="minorHAnsi"/>
              </w:rPr>
              <m:t>c</m:t>
            </m:r>
          </m:sub>
        </m:sSub>
      </m:oMath>
      <w:r w:rsidR="00557B08" w:rsidRPr="00D13F9E">
        <w:rPr>
          <w:rFonts w:ascii="Calibri" w:eastAsia="Calibri" w:hAnsi="Calibri" w:cs="Calibri"/>
        </w:rPr>
        <w:t xml:space="preserve"> average of the best estimates of each </w:t>
      </w:r>
      <w:r w:rsidR="00E724AF" w:rsidRPr="00D13F9E">
        <w:rPr>
          <w:rFonts w:ascii="Calibri" w:eastAsia="Calibri" w:hAnsi="Calibri" w:cs="Calibri"/>
        </w:rPr>
        <w:t>individual</w:t>
      </w:r>
      <w:r w:rsidR="00557B08" w:rsidRPr="00D13F9E">
        <w:rPr>
          <w:rFonts w:ascii="Calibri" w:eastAsia="Calibri" w:hAnsi="Calibri" w:cs="Calibri"/>
        </w:rPr>
        <w:t xml:space="preserve">). </w:t>
      </w:r>
    </w:p>
    <w:p w14:paraId="00000014" w14:textId="77777777" w:rsidR="002115D6" w:rsidRPr="00D13F9E" w:rsidRDefault="002115D6">
      <w:pPr>
        <w:rPr>
          <w:rFonts w:ascii="Calibri" w:eastAsia="Calibri" w:hAnsi="Calibri" w:cs="Calibri"/>
        </w:rPr>
      </w:pPr>
    </w:p>
    <w:p w14:paraId="00000015" w14:textId="624B916A" w:rsidR="002115D6" w:rsidRPr="00D13F9E" w:rsidRDefault="00FD296A">
      <w:pPr>
        <w:rPr>
          <w:rFonts w:ascii="Calibri" w:eastAsia="Calibri" w:hAnsi="Calibri" w:cs="Calibri"/>
        </w:rPr>
      </w:pPr>
      <w:r w:rsidRPr="00D13F9E">
        <w:rPr>
          <w:rFonts w:ascii="Calibri" w:eastAsia="Calibri" w:hAnsi="Calibri" w:cs="Calibri"/>
        </w:rPr>
        <w:t>As defined above, t</w:t>
      </w:r>
      <w:r w:rsidR="00557B08" w:rsidRPr="00D13F9E">
        <w:rPr>
          <w:rFonts w:ascii="Calibri" w:eastAsia="Calibri" w:hAnsi="Calibri" w:cs="Calibri"/>
        </w:rPr>
        <w:t xml:space="preserve">he aggregate estimate </w:t>
      </w:r>
      <w:r w:rsidR="004D0E0B" w:rsidRPr="00D13F9E">
        <w:rPr>
          <w:rFonts w:ascii="Calibri" w:eastAsia="Calibri" w:hAnsi="Calibri" w:cs="Calibri"/>
        </w:rPr>
        <w:t>for cla</w:t>
      </w:r>
      <w:r w:rsidR="002A42BB">
        <w:rPr>
          <w:rFonts w:ascii="Calibri" w:eastAsia="Calibri" w:hAnsi="Calibri" w:cs="Calibri"/>
        </w:rPr>
        <w:t>i</w:t>
      </w:r>
      <w:r w:rsidR="004D0E0B" w:rsidRPr="00D13F9E">
        <w:rPr>
          <w:rFonts w:ascii="Calibri" w:eastAsia="Calibri" w:hAnsi="Calibri" w:cs="Calibri"/>
        </w:rPr>
        <w:t xml:space="preserve">m </w:t>
      </w:r>
      <m:oMath>
        <m:r>
          <w:rPr>
            <w:rFonts w:ascii="Cambria Math" w:hAnsi="Cambria Math" w:cstheme="minorHAnsi"/>
          </w:rPr>
          <m:t>c</m:t>
        </m:r>
      </m:oMath>
      <w:r w:rsidR="004D0E0B" w:rsidRPr="00D13F9E">
        <w:rPr>
          <w:rFonts w:ascii="Calibri" w:eastAsia="Calibri" w:hAnsi="Calibri" w:cs="Calibri"/>
        </w:rPr>
        <w:t xml:space="preserve"> </w:t>
      </w:r>
      <w:r w:rsidR="00557B08" w:rsidRPr="00D13F9E">
        <w:rPr>
          <w:rFonts w:ascii="Calibri" w:eastAsia="Calibri" w:hAnsi="Calibri" w:cs="Calibri"/>
        </w:rPr>
        <w:t xml:space="preserve">is therefore: </w:t>
      </w:r>
    </w:p>
    <w:p w14:paraId="00000016" w14:textId="77777777" w:rsidR="002115D6" w:rsidRPr="00D13F9E" w:rsidRDefault="002115D6">
      <w:pPr>
        <w:rPr>
          <w:rFonts w:ascii="Calibri" w:eastAsia="Calibri" w:hAnsi="Calibri" w:cs="Calibri"/>
        </w:rPr>
      </w:pPr>
    </w:p>
    <w:bookmarkStart w:id="10" w:name="_Hlk20679525"/>
    <w:p w14:paraId="00000017" w14:textId="15524B8E" w:rsidR="002115D6" w:rsidRPr="00D13F9E" w:rsidRDefault="00533119">
      <w:pPr>
        <w:jc w:val="center"/>
        <w:rPr>
          <w:rFonts w:ascii="Cambria Math" w:eastAsia="Cambria Math" w:hAnsi="Cambria Math" w:cs="Cambria Math"/>
          <w:color w:val="000000"/>
        </w:rPr>
      </w:pPr>
      <m:oMathPara>
        <m:oMath>
          <m:sSub>
            <m:sSubPr>
              <m:ctrlPr>
                <w:rPr>
                  <w:rFonts w:ascii="Cambria Math" w:hAnsi="Cambria Math" w:cstheme="minorHAnsi"/>
                  <w:i/>
                </w:rPr>
              </m:ctrlPr>
            </m:sSubPr>
            <m:e>
              <m:r>
                <m:rPr>
                  <m:sty m:val="p"/>
                </m:rP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olor w:val="111111"/>
              <w:shd w:val="clear" w:color="auto" w:fill="FFFFFF"/>
            </w:rPr>
            <m:t>(</m:t>
          </m:r>
          <m:r>
            <m:rPr>
              <m:sty m:val="p"/>
            </m:rPr>
            <w:rPr>
              <w:rFonts w:ascii="Cambria Math" w:hAnsi="Cambria Math"/>
              <w:color w:val="000000"/>
            </w:rPr>
            <m:t>ArMean</m:t>
          </m:r>
          <m:r>
            <w:rPr>
              <w:rFonts w:ascii="Cambria Math" w:hAnsi="Cambria Math"/>
              <w:color w:val="111111"/>
              <w:shd w:val="clear" w:color="auto" w:fill="FFFFFF"/>
            </w:rPr>
            <m:t>)</m:t>
          </m:r>
          <m:r>
            <w:rPr>
              <w:rFonts w:ascii="Cambria Math" w:eastAsia="Cambria Math" w:hAnsi="Cambria Math" w:cs="Cambria Math"/>
              <w:color w:val="000000"/>
            </w:rPr>
            <m:t xml:space="preserve">= </m:t>
          </m:r>
          <w:bookmarkEnd w:id="10"/>
          <m:f>
            <m:fPr>
              <m:ctrlPr>
                <w:rPr>
                  <w:rFonts w:ascii="Cambria Math" w:hAnsi="Cambria Math"/>
                  <w:i/>
                  <w:color w:val="111111"/>
                  <w:szCs w:val="21"/>
                  <w:shd w:val="clear" w:color="auto" w:fill="FFFFFF"/>
                </w:rPr>
              </m:ctrlPr>
            </m:fPr>
            <m:num>
              <m:r>
                <w:rPr>
                  <w:rFonts w:ascii="Cambria Math" w:hAnsi="Cambria Math"/>
                  <w:color w:val="111111"/>
                  <w:shd w:val="clear" w:color="auto" w:fill="FFFFFF"/>
                </w:rPr>
                <m:t>1</m:t>
              </m:r>
            </m:num>
            <m:den>
              <m:r>
                <w:rPr>
                  <w:rFonts w:ascii="Cambria Math" w:hAnsi="Cambria Math"/>
                  <w:color w:val="111111"/>
                  <w:szCs w:val="21"/>
                  <w:shd w:val="clear" w:color="auto" w:fill="FFFFFF"/>
                </w:rPr>
                <m:t>N</m:t>
              </m:r>
            </m:den>
          </m:f>
          <w:bookmarkStart w:id="11" w:name="_Hlk20681356"/>
          <m:nary>
            <m:naryPr>
              <m:chr m:val="∑"/>
              <m:limLoc m:val="undOvr"/>
              <m:ctrlPr>
                <w:rPr>
                  <w:rFonts w:ascii="Cambria Math" w:hAnsi="Cambria Math"/>
                  <w:i/>
                  <w:color w:val="111111"/>
                  <w:szCs w:val="21"/>
                  <w:shd w:val="clear" w:color="auto" w:fill="FFFFFF"/>
                </w:rPr>
              </m:ctrlPr>
            </m:naryPr>
            <m:sub>
              <m:r>
                <w:rPr>
                  <w:rFonts w:ascii="Cambria Math" w:hAnsi="Cambria Math"/>
                  <w:color w:val="111111"/>
                  <w:szCs w:val="21"/>
                  <w:shd w:val="clear" w:color="auto" w:fill="FFFFFF"/>
                </w:rPr>
                <m:t>i</m:t>
              </m:r>
              <m:r>
                <w:rPr>
                  <w:rFonts w:ascii="Cambria Math" w:hAnsi="Cambria Math"/>
                  <w:color w:val="111111"/>
                  <w:shd w:val="clear" w:color="auto" w:fill="FFFFFF"/>
                </w:rPr>
                <m:t>=1</m:t>
              </m:r>
            </m:sub>
            <m:sup>
              <m:r>
                <m:rPr>
                  <m:sty m:val="p"/>
                </m:rPr>
                <w:rPr>
                  <w:rFonts w:ascii="Cambria Math" w:eastAsia="Cambria Math" w:hAnsi="Cambria Math" w:cstheme="minorHAnsi"/>
                </w:rPr>
                <m:t>N</m:t>
              </m:r>
            </m:sup>
            <m:e>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e>
          </m:nary>
        </m:oMath>
      </m:oMathPara>
      <w:bookmarkEnd w:id="11"/>
    </w:p>
    <w:p w14:paraId="00000018" w14:textId="77777777" w:rsidR="002115D6" w:rsidRPr="00D13F9E" w:rsidRDefault="002115D6">
      <w:pPr>
        <w:pBdr>
          <w:top w:val="nil"/>
          <w:left w:val="nil"/>
          <w:bottom w:val="nil"/>
          <w:right w:val="nil"/>
          <w:between w:val="nil"/>
        </w:pBdr>
        <w:ind w:left="720" w:hanging="720"/>
        <w:rPr>
          <w:rFonts w:ascii="Calibri" w:eastAsia="Calibri" w:hAnsi="Calibri" w:cs="Calibri"/>
          <w:color w:val="000000"/>
        </w:rPr>
      </w:pPr>
    </w:p>
    <w:p w14:paraId="00000019" w14:textId="77777777" w:rsidR="002115D6" w:rsidRPr="00D13F9E" w:rsidRDefault="002115D6">
      <w:pPr>
        <w:rPr>
          <w:rFonts w:ascii="Calibri" w:eastAsia="Calibri" w:hAnsi="Calibri" w:cs="Calibri"/>
        </w:rPr>
      </w:pPr>
    </w:p>
    <w:p w14:paraId="0000001A" w14:textId="237C5F02" w:rsidR="002115D6" w:rsidRPr="00EF4D61" w:rsidRDefault="004D0E0B">
      <w:pPr>
        <w:rPr>
          <w:rFonts w:ascii="Calibri" w:eastAsia="Calibri" w:hAnsi="Calibri" w:cs="Calibri"/>
          <w:iCs/>
        </w:rPr>
      </w:pPr>
      <w:r w:rsidRPr="00EF4D61">
        <w:rPr>
          <w:rFonts w:ascii="Calibri" w:eastAsia="Calibri" w:hAnsi="Calibri" w:cs="Calibri"/>
          <w:iCs/>
        </w:rPr>
        <w:t>where</w:t>
      </w:r>
      <w:r w:rsidR="00557B08" w:rsidRPr="00EF4D61">
        <w:rPr>
          <w:rFonts w:ascii="Calibri" w:eastAsia="Calibri" w:hAnsi="Calibri" w:cs="Calibri"/>
          <w:iCs/>
        </w:rPr>
        <w:t xml:space="preserve"> </w:t>
      </w:r>
      <m:oMath>
        <m:r>
          <w:rPr>
            <w:rFonts w:ascii="Cambria Math" w:eastAsia="Cambria Math" w:hAnsi="Cambria Math" w:cs="Cambria Math"/>
          </w:rPr>
          <m:t xml:space="preserve">N </m:t>
        </m:r>
      </m:oMath>
      <w:r w:rsidRPr="00EF4D61">
        <w:rPr>
          <w:rFonts w:ascii="Calibri" w:eastAsia="Calibri" w:hAnsi="Calibri" w:cs="Calibri"/>
          <w:iCs/>
        </w:rPr>
        <w:t xml:space="preserve">is </w:t>
      </w:r>
      <w:r w:rsidR="00557B08" w:rsidRPr="00EF4D61">
        <w:rPr>
          <w:rFonts w:ascii="Calibri" w:eastAsia="Calibri" w:hAnsi="Calibri" w:cs="Calibri"/>
          <w:iCs/>
        </w:rPr>
        <w:t xml:space="preserve">the number of </w:t>
      </w:r>
      <w:r w:rsidR="00E724AF" w:rsidRPr="00EF4D61">
        <w:rPr>
          <w:rFonts w:ascii="Calibri" w:eastAsia="Calibri" w:hAnsi="Calibri" w:cs="Calibri"/>
          <w:iCs/>
        </w:rPr>
        <w:t>individual</w:t>
      </w:r>
      <w:r w:rsidR="00426288" w:rsidRPr="00EF4D61">
        <w:rPr>
          <w:rFonts w:ascii="Calibri" w:eastAsia="Calibri" w:hAnsi="Calibri" w:cs="Calibri"/>
          <w:iCs/>
        </w:rPr>
        <w:t xml:space="preserve">s </w:t>
      </w:r>
      <w:r w:rsidR="00557B08" w:rsidRPr="00EF4D61">
        <w:rPr>
          <w:rFonts w:ascii="Calibri" w:eastAsia="Calibri" w:hAnsi="Calibri" w:cs="Calibri"/>
          <w:iCs/>
        </w:rPr>
        <w:t xml:space="preserve">being aggregated. </w:t>
      </w:r>
    </w:p>
    <w:p w14:paraId="0000001B" w14:textId="77777777" w:rsidR="002115D6" w:rsidRPr="00D13F9E" w:rsidRDefault="002115D6">
      <w:pPr>
        <w:rPr>
          <w:rFonts w:ascii="Calibri" w:eastAsia="Calibri" w:hAnsi="Calibri" w:cs="Calibri"/>
          <w:i/>
        </w:rPr>
      </w:pPr>
    </w:p>
    <w:p w14:paraId="0000001C" w14:textId="4A543227" w:rsidR="002115D6" w:rsidRPr="00D13F9E" w:rsidRDefault="002115D6">
      <w:pPr>
        <w:spacing w:after="160" w:line="259" w:lineRule="auto"/>
      </w:pPr>
    </w:p>
    <w:p w14:paraId="0000001E" w14:textId="541AA322" w:rsidR="002115D6" w:rsidRDefault="00935B77" w:rsidP="00EF4D61">
      <w:pPr>
        <w:pStyle w:val="Heading2"/>
      </w:pPr>
      <w:bookmarkStart w:id="12" w:name="_Toc22066258"/>
      <w:r w:rsidRPr="00935B77">
        <w:t>Median: Median of the best estimate</w:t>
      </w:r>
      <w:r w:rsidR="004E1679">
        <w:t>s</w:t>
      </w:r>
      <w:bookmarkEnd w:id="12"/>
    </w:p>
    <w:p w14:paraId="6C5D7E2E" w14:textId="39608E17" w:rsidR="00E01249" w:rsidRDefault="00E01249" w:rsidP="00E01249">
      <w:pPr>
        <w:rPr>
          <w:rFonts w:cstheme="minorHAnsi"/>
        </w:rPr>
      </w:pPr>
      <w:r>
        <w:rPr>
          <w:rFonts w:cstheme="minorHAnsi"/>
        </w:rPr>
        <w:t>Another simple</w:t>
      </w:r>
      <w:r w:rsidRPr="00D13F9E">
        <w:rPr>
          <w:rFonts w:cstheme="minorHAnsi"/>
        </w:rPr>
        <w:t xml:space="preserve"> </w:t>
      </w:r>
      <w:r>
        <w:rPr>
          <w:rFonts w:cstheme="minorHAnsi"/>
        </w:rPr>
        <w:t>approach is to take the median of the individuals’ best estimates.</w:t>
      </w:r>
    </w:p>
    <w:p w14:paraId="4837E21F" w14:textId="77777777" w:rsidR="00E01249" w:rsidRPr="00E01249" w:rsidRDefault="00E01249" w:rsidP="00E01249">
      <w:pPr>
        <w:rPr>
          <w:lang w:val="en" w:eastAsia="en-AU"/>
        </w:rPr>
      </w:pPr>
    </w:p>
    <w:p w14:paraId="47FB2DF8" w14:textId="06AB10A9" w:rsidR="00251400" w:rsidRPr="00D13F9E" w:rsidRDefault="00533119" w:rsidP="00E724AF">
      <w:pPr>
        <w:jc w:val="center"/>
        <w:rPr>
          <w:rFonts w:ascii="Calibri" w:hAnsi="Calibri"/>
        </w:rPr>
      </w:pPr>
      <m:oMathPara>
        <m:oMath>
          <m:sSub>
            <m:sSubPr>
              <m:ctrlPr>
                <w:rPr>
                  <w:rFonts w:ascii="Cambria Math" w:hAnsi="Cambria Math" w:cstheme="minorHAnsi"/>
                  <w:i/>
                </w:rPr>
              </m:ctrlPr>
            </m:sSubPr>
            <m:e>
              <m:r>
                <m:rPr>
                  <m:sty m:val="p"/>
                </m:rP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olor w:val="111111"/>
              <w:shd w:val="clear" w:color="auto" w:fill="FFFFFF"/>
            </w:rPr>
            <m:t>(</m:t>
          </m:r>
          <m:r>
            <m:rPr>
              <m:sty m:val="p"/>
            </m:rPr>
            <w:rPr>
              <w:rFonts w:ascii="Cambria Math" w:hAnsi="Cambria Math"/>
              <w:color w:val="000000"/>
            </w:rPr>
            <m:t xml:space="preserve">ArMedian </m:t>
          </m:r>
          <m:r>
            <w:rPr>
              <w:rFonts w:ascii="Cambria Math" w:hAnsi="Cambria Math"/>
              <w:color w:val="111111"/>
              <w:shd w:val="clear" w:color="auto" w:fill="FFFFFF"/>
            </w:rPr>
            <m:t>)</m:t>
          </m:r>
          <m:r>
            <w:rPr>
              <w:rFonts w:ascii="Cambria Math" w:hAnsi="Cambria Math"/>
            </w:rPr>
            <m:t>= Median</m:t>
          </m:r>
          <m:sSub>
            <m:sSubPr>
              <m:ctrlPr>
                <w:rPr>
                  <w:rFonts w:ascii="Cambria Math" w:hAnsi="Cambria Math"/>
                  <w:i/>
                </w:rPr>
              </m:ctrlPr>
            </m:sSubPr>
            <m:e>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c</m:t>
                  </m:r>
                </m:sub>
                <m:sup>
                  <m:r>
                    <w:rPr>
                      <w:rFonts w:ascii="Cambria Math" w:hAnsi="Cambria Math"/>
                    </w:rPr>
                    <m:t>i</m:t>
                  </m:r>
                </m:sup>
              </m:sSubSup>
              <m:r>
                <w:rPr>
                  <w:rFonts w:ascii="Cambria Math" w:hAnsi="Cambria Math"/>
                </w:rPr>
                <m:t>}</m:t>
              </m:r>
            </m:e>
            <m:sub>
              <m:r>
                <w:rPr>
                  <w:rFonts w:ascii="Cambria Math" w:hAnsi="Cambria Math"/>
                </w:rPr>
                <m:t>i=1,..,N</m:t>
              </m:r>
            </m:sub>
          </m:sSub>
        </m:oMath>
      </m:oMathPara>
    </w:p>
    <w:p w14:paraId="00000021" w14:textId="24EBEED0" w:rsidR="002115D6" w:rsidRDefault="002115D6">
      <w:pPr>
        <w:spacing w:after="160" w:line="259" w:lineRule="auto"/>
      </w:pPr>
    </w:p>
    <w:p w14:paraId="0A3555A4" w14:textId="77777777" w:rsidR="00181AA6" w:rsidRPr="00D13F9E" w:rsidRDefault="00181AA6">
      <w:pPr>
        <w:spacing w:after="160" w:line="259" w:lineRule="auto"/>
      </w:pPr>
    </w:p>
    <w:p w14:paraId="5F5EE541" w14:textId="1CF136C1" w:rsidR="003B5978" w:rsidRDefault="00935B77" w:rsidP="00EF4D61">
      <w:pPr>
        <w:pStyle w:val="Heading2"/>
      </w:pPr>
      <w:bookmarkStart w:id="13" w:name="_Toc22066259"/>
      <w:proofErr w:type="spellStart"/>
      <w:r w:rsidRPr="00935B77">
        <w:t>LO</w:t>
      </w:r>
      <w:r>
        <w:t>Ar</w:t>
      </w:r>
      <w:r w:rsidRPr="00935B77">
        <w:t>Mean</w:t>
      </w:r>
      <w:proofErr w:type="spellEnd"/>
      <w:r w:rsidRPr="00935B77">
        <w:t xml:space="preserve">: </w:t>
      </w:r>
      <w:r>
        <w:t>Arithmetic m</w:t>
      </w:r>
      <w:r w:rsidRPr="00935B77">
        <w:t>ean of the log odds</w:t>
      </w:r>
      <w:r w:rsidR="00EF4D61">
        <w:t xml:space="preserve"> </w:t>
      </w:r>
      <w:r w:rsidRPr="00935B77">
        <w:t>transformed best estimate</w:t>
      </w:r>
      <w:r w:rsidR="004E1679">
        <w:t>s</w:t>
      </w:r>
      <w:bookmarkEnd w:id="13"/>
    </w:p>
    <w:p w14:paraId="6C99690A" w14:textId="049527FC" w:rsidR="00E01249" w:rsidRPr="00E01249" w:rsidRDefault="00E01249" w:rsidP="00E01249">
      <w:pPr>
        <w:rPr>
          <w:rFonts w:cstheme="minorHAnsi"/>
        </w:rPr>
      </w:pPr>
      <w:r w:rsidRPr="00E01249">
        <w:rPr>
          <w:rFonts w:cstheme="minorHAnsi"/>
          <w:lang w:val="en" w:eastAsia="en-AU"/>
        </w:rPr>
        <w:t xml:space="preserve">The </w:t>
      </w:r>
      <w:r w:rsidRPr="00E01249">
        <w:rPr>
          <w:rFonts w:cstheme="minorHAnsi"/>
          <w:shd w:val="clear" w:color="auto" w:fill="FFFFFF"/>
        </w:rPr>
        <w:t xml:space="preserve">mean of the log odds transformed individual best estimates </w:t>
      </w:r>
      <w:r>
        <w:rPr>
          <w:rFonts w:cstheme="minorHAnsi"/>
          <w:shd w:val="clear" w:color="auto" w:fill="FFFFFF"/>
        </w:rPr>
        <w:t>has out</w:t>
      </w:r>
      <w:r w:rsidRPr="00E01249">
        <w:rPr>
          <w:rFonts w:cstheme="minorHAnsi"/>
          <w:shd w:val="clear" w:color="auto" w:fill="FFFFFF"/>
        </w:rPr>
        <w:t>perform</w:t>
      </w:r>
      <w:r>
        <w:rPr>
          <w:rFonts w:cstheme="minorHAnsi"/>
          <w:shd w:val="clear" w:color="auto" w:fill="FFFFFF"/>
        </w:rPr>
        <w:t>ed</w:t>
      </w:r>
      <w:r w:rsidRPr="00E01249">
        <w:rPr>
          <w:rFonts w:cstheme="minorHAnsi"/>
          <w:shd w:val="clear" w:color="auto" w:fill="FFFFFF"/>
        </w:rPr>
        <w:t xml:space="preserve"> </w:t>
      </w:r>
      <w:r>
        <w:rPr>
          <w:rFonts w:cstheme="minorHAnsi"/>
          <w:shd w:val="clear" w:color="auto" w:fill="FFFFFF"/>
        </w:rPr>
        <w:t>benchmarks</w:t>
      </w:r>
      <w:r w:rsidRPr="00E01249">
        <w:rPr>
          <w:rFonts w:cstheme="minorHAnsi"/>
          <w:shd w:val="clear" w:color="auto" w:fill="FFFFFF"/>
        </w:rPr>
        <w:t xml:space="preserve"> in previous analyses.</w:t>
      </w:r>
    </w:p>
    <w:p w14:paraId="1ABBA63E" w14:textId="01F5FEFA" w:rsidR="00E01249" w:rsidRPr="00E01249" w:rsidRDefault="00E01249" w:rsidP="00E01249">
      <w:pPr>
        <w:rPr>
          <w:lang w:val="en" w:eastAsia="en-AU"/>
        </w:rPr>
      </w:pPr>
    </w:p>
    <w:p w14:paraId="00000024" w14:textId="5E3381CB" w:rsidR="002115D6" w:rsidRPr="00D13F9E" w:rsidRDefault="00533119">
      <w:pPr>
        <w:jc w:val="center"/>
        <w:rPr>
          <w:rFonts w:ascii="Cambria Math" w:eastAsia="Cambria Math" w:hAnsi="Cambria Math" w:cs="Cambria Math"/>
          <w:color w:val="000000"/>
        </w:rPr>
      </w:pPr>
      <m:oMathPara>
        <m:oMath>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LogOdds</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m:rPr>
                  <m:sty m:val="p"/>
                </m:rPr>
                <w:rPr>
                  <w:rFonts w:ascii="Cambria Math" w:eastAsia="Cambria Math" w:hAnsi="Cambria Math" w:cs="Cambria Math"/>
                  <w:color w:val="000000"/>
                </w:rPr>
                <m:t>N</m:t>
              </m:r>
            </m:sup>
            <m:e>
              <m:r>
                <w:rPr>
                  <w:rFonts w:ascii="Cambria Math" w:eastAsia="Cambria Math" w:hAnsi="Cambria Math" w:cs="Cambria Math"/>
                  <w:color w:val="000000"/>
                </w:rPr>
                <m:t>log</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num>
                    <m:den>
                      <m:r>
                        <w:rPr>
                          <w:rFonts w:ascii="Cambria Math" w:eastAsia="Cambria Math" w:hAnsi="Cambria Math" w:cs="Cambria Math"/>
                          <w:color w:val="000000"/>
                        </w:rPr>
                        <m:t xml:space="preserve">1- </m:t>
                      </m:r>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den>
                  </m:f>
                </m:e>
              </m:d>
            </m:e>
          </m:nary>
        </m:oMath>
      </m:oMathPara>
    </w:p>
    <w:p w14:paraId="00000025" w14:textId="77777777" w:rsidR="002115D6" w:rsidRPr="00D13F9E" w:rsidRDefault="00557B08">
      <w:pPr>
        <w:pBdr>
          <w:top w:val="nil"/>
          <w:left w:val="nil"/>
          <w:bottom w:val="nil"/>
          <w:right w:val="nil"/>
          <w:between w:val="nil"/>
        </w:pBdr>
        <w:tabs>
          <w:tab w:val="left" w:pos="1788"/>
        </w:tabs>
        <w:ind w:left="720" w:hanging="720"/>
        <w:rPr>
          <w:rFonts w:ascii="Calibri" w:eastAsia="Calibri" w:hAnsi="Calibri" w:cs="Calibri"/>
          <w:color w:val="000000"/>
        </w:rPr>
      </w:pPr>
      <w:r w:rsidRPr="00D13F9E">
        <w:rPr>
          <w:rFonts w:ascii="Calibri" w:eastAsia="Calibri" w:hAnsi="Calibri" w:cs="Calibri"/>
          <w:color w:val="000000"/>
        </w:rPr>
        <w:tab/>
      </w:r>
    </w:p>
    <w:p w14:paraId="00000026" w14:textId="77777777" w:rsidR="002115D6" w:rsidRPr="00D13F9E" w:rsidRDefault="00557B08">
      <w:pPr>
        <w:pBdr>
          <w:top w:val="nil"/>
          <w:left w:val="nil"/>
          <w:bottom w:val="nil"/>
          <w:right w:val="nil"/>
          <w:between w:val="nil"/>
        </w:pBdr>
        <w:ind w:left="720" w:hanging="720"/>
        <w:rPr>
          <w:rFonts w:ascii="Calibri" w:eastAsia="Calibri" w:hAnsi="Calibri" w:cs="Calibri"/>
          <w:color w:val="000000"/>
        </w:rPr>
      </w:pPr>
      <w:r w:rsidRPr="00D13F9E">
        <w:rPr>
          <w:rFonts w:ascii="Calibri" w:eastAsia="Calibri" w:hAnsi="Calibri" w:cs="Calibri"/>
          <w:color w:val="000000"/>
        </w:rPr>
        <w:lastRenderedPageBreak/>
        <w:t xml:space="preserve">The mean log odds estimate is then transformed back to probabilities gives a final group estimate.  </w:t>
      </w:r>
    </w:p>
    <w:p w14:paraId="00000027" w14:textId="7ED98F8F" w:rsidR="002115D6" w:rsidRPr="00D13F9E" w:rsidRDefault="00533119">
      <w:pPr>
        <w:jc w:val="center"/>
        <w:rPr>
          <w:rFonts w:ascii="Cambria Math" w:eastAsia="Cambria Math" w:hAnsi="Cambria Math" w:cs="Cambria Math"/>
        </w:rPr>
      </w:pPr>
      <m:oMathPara>
        <m:oMath>
          <m:sSub>
            <m:sSubPr>
              <m:ctrlPr>
                <w:rPr>
                  <w:rFonts w:ascii="Cambria Math" w:hAnsi="Cambria Math" w:cstheme="minorHAnsi"/>
                  <w:i/>
                </w:rPr>
              </m:ctrlPr>
            </m:sSubPr>
            <m:e>
              <m:r>
                <m:rPr>
                  <m:sty m:val="p"/>
                </m:rPr>
                <w:rPr>
                  <w:rFonts w:ascii="Cambria Math" w:hAnsi="Cambria Math"/>
                  <w:color w:val="111111"/>
                  <w:shd w:val="clear" w:color="auto" w:fill="FFFFFF"/>
                </w:rPr>
                <m:t>p̂</m:t>
              </m:r>
            </m:e>
            <m:sub>
              <m:r>
                <w:rPr>
                  <w:rFonts w:ascii="Cambria Math" w:hAnsi="Cambria Math" w:cstheme="minorHAnsi"/>
                </w:rPr>
                <m:t>c</m:t>
              </m:r>
            </m:sub>
          </m:sSub>
          <m:r>
            <m:rPr>
              <m:sty m:val="p"/>
            </m:rPr>
            <w:rPr>
              <w:rFonts w:ascii="Cambria Math" w:hAnsi="Cambria Math"/>
              <w:color w:val="111111"/>
              <w:shd w:val="clear" w:color="auto" w:fill="FFFFFF"/>
            </w:rPr>
            <m:t>(LOAr</m:t>
          </m:r>
          <m:r>
            <m:rPr>
              <m:sty m:val="p"/>
            </m:rPr>
            <w:rPr>
              <w:rFonts w:ascii="Cambria Math" w:hAnsi="Cambria Math"/>
              <w:color w:val="000000"/>
            </w:rPr>
            <m:t xml:space="preserve">Mean </m:t>
          </m:r>
          <m:r>
            <w:rPr>
              <w:rFonts w:ascii="Cambria Math" w:hAnsi="Cambria Math"/>
              <w:color w:val="111111"/>
              <w:shd w:val="clear" w:color="auto" w:fill="FFFFFF"/>
            </w:rPr>
            <m:t>)</m:t>
          </m:r>
          <m:r>
            <w:rPr>
              <w:rFonts w:ascii="Cambria Math" w:eastAsia="Cambria Math" w:hAnsi="Cambria Math" w:cs="Cambria Math"/>
              <w:color w:val="000000"/>
            </w:rPr>
            <m:t xml:space="preserve"> </m:t>
          </m:r>
          <m:r>
            <w:rPr>
              <w:rFonts w:ascii="Cambria Math" w:eastAsia="Cambria Math" w:hAnsi="Cambria Math" w:cs="Cambria Math"/>
            </w:rPr>
            <m:t xml:space="preserve"> = </m:t>
          </m:r>
          <m:d>
            <m:dPr>
              <m:ctrlPr>
                <w:rPr>
                  <w:rFonts w:ascii="Cambria Math" w:eastAsia="Cambria Math" w:hAnsi="Cambria Math" w:cs="Cambria Math"/>
                </w:rPr>
              </m:ctrlPr>
            </m:dPr>
            <m:e>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LogOdds</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sup>
                  </m:sSup>
                </m:num>
                <m:den>
                  <m:r>
                    <w:rPr>
                      <w:rFonts w:ascii="Cambria Math" w:eastAsia="Cambria Math" w:hAnsi="Cambria Math" w:cs="Cambria Math"/>
                    </w:rPr>
                    <m:t xml:space="preserve">1+ </m:t>
                  </m:r>
                  <m:sSup>
                    <m:sSupPr>
                      <m:ctrlPr>
                        <w:rPr>
                          <w:rFonts w:ascii="Cambria Math" w:eastAsia="Cambria Math" w:hAnsi="Cambria Math" w:cs="Cambria Math"/>
                        </w:rPr>
                      </m:ctrlPr>
                    </m:sSupPr>
                    <m:e>
                      <m:r>
                        <w:rPr>
                          <w:rFonts w:ascii="Cambria Math" w:eastAsia="Cambria Math" w:hAnsi="Cambria Math" w:cs="Cambria Math"/>
                        </w:rPr>
                        <m:t>e</m:t>
                      </m:r>
                    </m:e>
                    <m:sup>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LogOdds</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sup>
                  </m:sSup>
                </m:den>
              </m:f>
            </m:e>
          </m:d>
        </m:oMath>
      </m:oMathPara>
    </w:p>
    <w:p w14:paraId="0E856722" w14:textId="32FEB040" w:rsidR="003B5978" w:rsidRDefault="003B5978">
      <w:pPr>
        <w:jc w:val="center"/>
        <w:rPr>
          <w:rFonts w:ascii="Cambria Math" w:eastAsia="Cambria Math" w:hAnsi="Cambria Math" w:cs="Cambria Math"/>
        </w:rPr>
      </w:pPr>
    </w:p>
    <w:p w14:paraId="00000030" w14:textId="77777777" w:rsidR="002115D6" w:rsidRPr="00D13F9E" w:rsidRDefault="002115D6" w:rsidP="003B5978">
      <w:pPr>
        <w:pBdr>
          <w:top w:val="nil"/>
          <w:left w:val="nil"/>
          <w:bottom w:val="nil"/>
          <w:right w:val="nil"/>
          <w:between w:val="nil"/>
        </w:pBdr>
        <w:ind w:left="720" w:hanging="720"/>
        <w:rPr>
          <w:rFonts w:ascii="Calibri" w:eastAsia="Calibri" w:hAnsi="Calibri" w:cs="Calibri"/>
          <w:color w:val="000000"/>
        </w:rPr>
      </w:pPr>
    </w:p>
    <w:p w14:paraId="144687E3" w14:textId="77777777" w:rsidR="002A40CF" w:rsidRDefault="002A40CF" w:rsidP="002A40CF">
      <w:pPr>
        <w:pStyle w:val="Heading2"/>
      </w:pPr>
      <w:bookmarkStart w:id="14" w:name="_Toc22066260"/>
      <w:proofErr w:type="spellStart"/>
      <w:r w:rsidRPr="00935B77">
        <w:t>BetaArMean</w:t>
      </w:r>
      <w:proofErr w:type="spellEnd"/>
      <w:r w:rsidRPr="00935B77">
        <w:t>: A beta-transformed arithmetic mean</w:t>
      </w:r>
      <w:bookmarkEnd w:id="14"/>
    </w:p>
    <w:p w14:paraId="65573D00" w14:textId="77777777" w:rsidR="003B7064" w:rsidRDefault="003B7064" w:rsidP="002A40CF">
      <w:pPr>
        <w:widowControl w:val="0"/>
        <w:rPr>
          <w:rFonts w:ascii="Calibri" w:eastAsia="Calibri" w:hAnsi="Calibri" w:cs="Calibri"/>
        </w:rPr>
      </w:pPr>
      <w:r w:rsidRPr="00D13F9E">
        <w:rPr>
          <w:rFonts w:ascii="Calibri" w:eastAsia="Calibri" w:hAnsi="Calibri" w:cs="Calibri"/>
        </w:rPr>
        <w:t>This method takes the average of best estimates and pushes it through a beta distribution (</w:t>
      </w:r>
      <w:r>
        <w:rPr>
          <w:rFonts w:ascii="Calibri" w:eastAsia="Calibri" w:hAnsi="Calibri" w:cs="Calibri"/>
        </w:rPr>
        <w:t xml:space="preserve">which </w:t>
      </w:r>
      <w:r w:rsidRPr="00D13F9E">
        <w:rPr>
          <w:rFonts w:ascii="Calibri" w:eastAsia="Calibri" w:hAnsi="Calibri" w:cs="Calibri"/>
        </w:rPr>
        <w:t>effectively extremizes best estimates)</w:t>
      </w:r>
      <w:r>
        <w:rPr>
          <w:rFonts w:ascii="Calibri" w:eastAsia="Calibri" w:hAnsi="Calibri" w:cs="Calibri"/>
        </w:rPr>
        <w:t>.</w:t>
      </w:r>
    </w:p>
    <w:p w14:paraId="53DDA08B" w14:textId="77777777" w:rsidR="003B7064" w:rsidRDefault="003B7064" w:rsidP="002A40CF">
      <w:pPr>
        <w:widowControl w:val="0"/>
        <w:rPr>
          <w:rFonts w:ascii="Calibri" w:eastAsia="Calibri" w:hAnsi="Calibri" w:cs="Calibri"/>
        </w:rPr>
      </w:pPr>
    </w:p>
    <w:p w14:paraId="70D7DAD7" w14:textId="3F64531C" w:rsidR="002A40CF" w:rsidRPr="003B7064" w:rsidRDefault="002A40CF" w:rsidP="002A40CF">
      <w:pPr>
        <w:widowControl w:val="0"/>
        <w:rPr>
          <w:rFonts w:ascii="Calibri" w:eastAsia="Calibri" w:hAnsi="Calibri" w:cs="Calibri"/>
        </w:rPr>
      </w:pPr>
      <w:r w:rsidRPr="00EE6949">
        <w:rPr>
          <w:rFonts w:cstheme="minorHAnsi"/>
          <w:bCs/>
        </w:rPr>
        <w:t xml:space="preserve">The </w:t>
      </w:r>
      <w:r>
        <w:rPr>
          <w:rFonts w:cstheme="minorHAnsi"/>
          <w:bCs/>
        </w:rPr>
        <w:t>justification</w:t>
      </w:r>
      <w:r w:rsidRPr="00EE6949">
        <w:rPr>
          <w:rFonts w:cstheme="minorHAnsi"/>
          <w:bCs/>
        </w:rPr>
        <w:t xml:space="preserve"> for equal parameters (</w:t>
      </w:r>
      <m:oMath>
        <m:r>
          <w:rPr>
            <w:rFonts w:ascii="Cambria Math" w:eastAsia="Cambria Math" w:hAnsi="Cambria Math" w:cs="Cambria Math"/>
            <w:color w:val="000000"/>
          </w:rPr>
          <m:t>α=β</m:t>
        </m:r>
      </m:oMath>
      <w:r w:rsidRPr="00EE6949">
        <w:rPr>
          <w:rFonts w:cstheme="minorHAnsi"/>
          <w:bCs/>
        </w:rPr>
        <w:t xml:space="preserve">) </w:t>
      </w:r>
      <w:proofErr w:type="gramStart"/>
      <w:r w:rsidRPr="00EE6949">
        <w:rPr>
          <w:rFonts w:cstheme="minorHAnsi"/>
          <w:bCs/>
        </w:rPr>
        <w:t>are</w:t>
      </w:r>
      <w:proofErr w:type="gramEnd"/>
      <w:r w:rsidRPr="00EE6949">
        <w:rPr>
          <w:rFonts w:cstheme="minorHAnsi"/>
          <w:bCs/>
        </w:rPr>
        <w:t xml:space="preserve"> outlined in </w:t>
      </w:r>
      <w:proofErr w:type="spellStart"/>
      <w:r w:rsidRPr="00634ECF">
        <w:rPr>
          <w:rFonts w:cstheme="minorHAnsi"/>
          <w:bCs/>
        </w:rPr>
        <w:t>Satopää</w:t>
      </w:r>
      <w:proofErr w:type="spellEnd"/>
      <w:r>
        <w:rPr>
          <w:rFonts w:cstheme="minorHAnsi"/>
          <w:bCs/>
        </w:rPr>
        <w:t xml:space="preserve"> et al (2014) and the references therein</w:t>
      </w:r>
      <w:r w:rsidR="00604AC6">
        <w:rPr>
          <w:rFonts w:cstheme="minorHAnsi"/>
          <w:bCs/>
        </w:rPr>
        <w:t xml:space="preserve"> (n</w:t>
      </w:r>
      <w:r>
        <w:rPr>
          <w:rFonts w:cstheme="minorHAnsi"/>
          <w:bCs/>
        </w:rPr>
        <w:t>ote that the method</w:t>
      </w:r>
      <w:r w:rsidR="00604AC6">
        <w:rPr>
          <w:rFonts w:cstheme="minorHAnsi"/>
          <w:bCs/>
        </w:rPr>
        <w:t xml:space="preserve"> outlined</w:t>
      </w:r>
      <w:r>
        <w:rPr>
          <w:rFonts w:cstheme="minorHAnsi"/>
          <w:bCs/>
        </w:rPr>
        <w:t xml:space="preserve"> in that paper is called </w:t>
      </w:r>
      <w:r w:rsidR="0039719F" w:rsidRPr="0039719F">
        <w:rPr>
          <w:rFonts w:cstheme="minorHAnsi"/>
          <w:bCs/>
        </w:rPr>
        <w:t>a b</w:t>
      </w:r>
      <w:r w:rsidRPr="0039719F">
        <w:rPr>
          <w:rFonts w:cstheme="minorHAnsi"/>
          <w:bCs/>
        </w:rPr>
        <w:t>eta</w:t>
      </w:r>
      <w:r w:rsidR="0039719F" w:rsidRPr="0039719F">
        <w:rPr>
          <w:rFonts w:cstheme="minorHAnsi"/>
          <w:bCs/>
        </w:rPr>
        <w:t>-transformed</w:t>
      </w:r>
      <w:r w:rsidRPr="0039719F">
        <w:rPr>
          <w:rFonts w:cstheme="minorHAnsi"/>
          <w:bCs/>
        </w:rPr>
        <w:t xml:space="preserve"> </w:t>
      </w:r>
      <w:r w:rsidR="0039719F" w:rsidRPr="0039719F">
        <w:rPr>
          <w:rFonts w:cstheme="minorHAnsi"/>
          <w:bCs/>
        </w:rPr>
        <w:t>li</w:t>
      </w:r>
      <w:r w:rsidRPr="0039719F">
        <w:rPr>
          <w:rFonts w:cstheme="minorHAnsi"/>
          <w:bCs/>
        </w:rPr>
        <w:t xml:space="preserve">near </w:t>
      </w:r>
      <w:r w:rsidR="0039719F" w:rsidRPr="0039719F">
        <w:rPr>
          <w:rFonts w:cstheme="minorHAnsi"/>
          <w:bCs/>
        </w:rPr>
        <w:t>o</w:t>
      </w:r>
      <w:r w:rsidRPr="0039719F">
        <w:rPr>
          <w:rFonts w:cstheme="minorHAnsi"/>
          <w:bCs/>
        </w:rPr>
        <w:t xml:space="preserve">pinion </w:t>
      </w:r>
      <w:r w:rsidR="0039719F" w:rsidRPr="0039719F">
        <w:rPr>
          <w:rFonts w:cstheme="minorHAnsi"/>
          <w:bCs/>
        </w:rPr>
        <w:t>p</w:t>
      </w:r>
      <w:r w:rsidRPr="0039719F">
        <w:rPr>
          <w:rFonts w:cstheme="minorHAnsi"/>
          <w:bCs/>
        </w:rPr>
        <w:t>ool).</w:t>
      </w:r>
      <w:r>
        <w:rPr>
          <w:rFonts w:cstheme="minorHAnsi"/>
          <w:bCs/>
        </w:rPr>
        <w:t xml:space="preserve"> </w:t>
      </w:r>
      <w:r w:rsidRPr="00EE6949">
        <w:rPr>
          <w:rFonts w:cstheme="minorHAnsi"/>
          <w:bCs/>
        </w:rPr>
        <w:t xml:space="preserve">We used </w:t>
      </w:r>
      <w:r>
        <w:rPr>
          <w:rFonts w:cstheme="minorHAnsi"/>
          <w:bCs/>
        </w:rPr>
        <w:t>two</w:t>
      </w:r>
      <w:r w:rsidRPr="00EE6949">
        <w:rPr>
          <w:rFonts w:cstheme="minorHAnsi"/>
          <w:bCs/>
        </w:rPr>
        <w:t xml:space="preserve"> datasets to find the optimal value of alpha.</w:t>
      </w:r>
      <w:r>
        <w:rPr>
          <w:rFonts w:cstheme="minorHAnsi"/>
          <w:bCs/>
        </w:rPr>
        <w:t xml:space="preserve"> For</w:t>
      </w:r>
      <w:r w:rsidRPr="00EE6949">
        <w:rPr>
          <w:rFonts w:cstheme="minorHAnsi"/>
          <w:bCs/>
        </w:rPr>
        <w:t xml:space="preserve"> the ACE </w:t>
      </w:r>
      <w:r>
        <w:rPr>
          <w:rFonts w:cstheme="minorHAnsi"/>
          <w:bCs/>
        </w:rPr>
        <w:t xml:space="preserve">IDEA </w:t>
      </w:r>
      <w:r w:rsidRPr="00EE6949">
        <w:rPr>
          <w:rFonts w:cstheme="minorHAnsi"/>
          <w:bCs/>
        </w:rPr>
        <w:t>dataset</w:t>
      </w:r>
      <w:r>
        <w:rPr>
          <w:rFonts w:cstheme="minorHAnsi"/>
          <w:bCs/>
        </w:rPr>
        <w:t>,</w:t>
      </w:r>
      <w:r w:rsidRPr="00EE6949">
        <w:rPr>
          <w:rFonts w:cstheme="minorHAnsi"/>
          <w:bCs/>
        </w:rPr>
        <w:t xml:space="preserve"> the optimal value is 3, whereas for the SIPS data set, the optimal value is 7. These values are calculated based on the full datasets. In the full datasets each claim had more than 5 assessments (ACE </w:t>
      </w:r>
      <w:r>
        <w:rPr>
          <w:rFonts w:cstheme="minorHAnsi"/>
          <w:bCs/>
        </w:rPr>
        <w:t xml:space="preserve">IDEA </w:t>
      </w:r>
      <w:r w:rsidRPr="00EE6949">
        <w:rPr>
          <w:rFonts w:cstheme="minorHAnsi"/>
          <w:bCs/>
        </w:rPr>
        <w:t>has 6</w:t>
      </w:r>
      <w:r>
        <w:rPr>
          <w:rFonts w:cstheme="minorHAnsi"/>
          <w:bCs/>
        </w:rPr>
        <w:t>-</w:t>
      </w:r>
      <w:r w:rsidRPr="00EE6949">
        <w:rPr>
          <w:rFonts w:cstheme="minorHAnsi"/>
          <w:bCs/>
        </w:rPr>
        <w:t>48</w:t>
      </w:r>
      <w:r>
        <w:rPr>
          <w:rFonts w:cstheme="minorHAnsi"/>
          <w:bCs/>
        </w:rPr>
        <w:t xml:space="preserve"> </w:t>
      </w:r>
      <w:r w:rsidRPr="00EE6949">
        <w:rPr>
          <w:rFonts w:cstheme="minorHAnsi"/>
          <w:bCs/>
        </w:rPr>
        <w:t xml:space="preserve">assessments per claim and SIPS </w:t>
      </w:r>
      <w:r>
        <w:rPr>
          <w:rFonts w:cstheme="minorHAnsi"/>
          <w:bCs/>
        </w:rPr>
        <w:t xml:space="preserve">known-outcome </w:t>
      </w:r>
      <w:r w:rsidRPr="00EE6949">
        <w:rPr>
          <w:rFonts w:cstheme="minorHAnsi"/>
          <w:bCs/>
        </w:rPr>
        <w:t xml:space="preserve">has 25 per claim). When the same analysis is performed for random subsets of 5 assessments per claim, which we expect to have for most of the claims assessed by </w:t>
      </w:r>
      <w:proofErr w:type="spellStart"/>
      <w:r w:rsidRPr="00EE6949">
        <w:rPr>
          <w:rFonts w:cstheme="minorHAnsi"/>
          <w:bCs/>
        </w:rPr>
        <w:t>repliCATS</w:t>
      </w:r>
      <w:proofErr w:type="spellEnd"/>
      <w:r w:rsidRPr="00EE6949">
        <w:rPr>
          <w:rFonts w:cstheme="minorHAnsi"/>
          <w:bCs/>
        </w:rPr>
        <w:t>, the optimal values for the 2 datasets remain mostly</w:t>
      </w:r>
      <w:r>
        <w:rPr>
          <w:rFonts w:cstheme="minorHAnsi"/>
          <w:bCs/>
        </w:rPr>
        <w:t xml:space="preserve"> </w:t>
      </w:r>
      <w:r w:rsidRPr="00EE6949">
        <w:rPr>
          <w:rFonts w:cstheme="minorHAnsi"/>
          <w:bCs/>
        </w:rPr>
        <w:t xml:space="preserve">unchanged (3 for ACE and 6 for SIPS - both 6 and 7 give very similar </w:t>
      </w:r>
      <w:r>
        <w:rPr>
          <w:rFonts w:cstheme="minorHAnsi"/>
          <w:bCs/>
        </w:rPr>
        <w:t>average Brier scores</w:t>
      </w:r>
      <w:r w:rsidRPr="00EE6949">
        <w:rPr>
          <w:rFonts w:cstheme="minorHAnsi"/>
          <w:bCs/>
        </w:rPr>
        <w:t xml:space="preserve">, i.e. 0.1105 vs 0.1104). This suggests that the optimal value depends on the dataset rather than number of assessments per claim. </w:t>
      </w:r>
      <w:r>
        <w:rPr>
          <w:rFonts w:cstheme="minorHAnsi"/>
          <w:bCs/>
        </w:rPr>
        <w:t>Assuming</w:t>
      </w:r>
      <w:r w:rsidRPr="00EE6949">
        <w:rPr>
          <w:rFonts w:cstheme="minorHAnsi"/>
          <w:bCs/>
        </w:rPr>
        <w:t xml:space="preserve"> this is true, we should use </w:t>
      </w:r>
      <m:oMath>
        <m:r>
          <w:rPr>
            <w:rFonts w:ascii="Cambria Math" w:eastAsia="Cambria Math" w:hAnsi="Cambria Math" w:cs="Cambria Math"/>
            <w:color w:val="000000"/>
          </w:rPr>
          <m:t>α=β=6</m:t>
        </m:r>
      </m:oMath>
      <w:r w:rsidRPr="00D13F9E">
        <w:rPr>
          <w:rFonts w:cstheme="minorHAnsi"/>
          <w:bCs/>
        </w:rPr>
        <w:t>.</w:t>
      </w:r>
    </w:p>
    <w:p w14:paraId="2F6E22DD" w14:textId="7B70976B" w:rsidR="002A40CF" w:rsidRPr="003B7064" w:rsidRDefault="002A40CF" w:rsidP="002A40CF">
      <w:pPr>
        <w:widowControl w:val="0"/>
        <w:rPr>
          <w:rFonts w:ascii="Calibri" w:eastAsia="Calibri" w:hAnsi="Calibri" w:cs="Calibri"/>
          <w:b/>
          <w:i/>
        </w:rPr>
      </w:pPr>
      <w:r>
        <w:rPr>
          <w:rFonts w:ascii="Calibri" w:eastAsia="Calibri" w:hAnsi="Calibri" w:cs="Calibri"/>
          <w:b/>
          <w:i/>
        </w:rPr>
        <w:t xml:space="preserve"> </w:t>
      </w:r>
    </w:p>
    <w:p w14:paraId="2F3C350E" w14:textId="7E8BF789" w:rsidR="002A40CF" w:rsidRPr="00D13F9E" w:rsidRDefault="00533119" w:rsidP="002A40CF">
      <w:pPr>
        <w:widowControl w:val="0"/>
        <w:rPr>
          <w:rFonts w:ascii="Calibri" w:eastAsia="Calibri" w:hAnsi="Calibri" w:cs="Calibri"/>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olor w:val="111111"/>
              <w:shd w:val="clear" w:color="auto" w:fill="FFFFFF"/>
            </w:rPr>
            <m:t>(</m:t>
          </m:r>
          <m:r>
            <w:rPr>
              <w:rFonts w:ascii="Cambria Math" w:hAnsi="Cambria Math"/>
              <w:color w:val="000000"/>
            </w:rPr>
            <m:t>BetaArMean</m:t>
          </m:r>
          <m:r>
            <w:rPr>
              <w:rFonts w:ascii="Cambria Math" w:hAnsi="Cambria Math"/>
              <w:color w:val="111111"/>
              <w:shd w:val="clear" w:color="auto" w:fill="FFFFFF"/>
            </w:rPr>
            <m:t>)</m:t>
          </m:r>
          <m:r>
            <w:rPr>
              <w:rFonts w:ascii="Cambria Math" w:eastAsia="Cambria Math" w:hAnsi="Cambria Math" w:cs="Cambria Math"/>
              <w:color w:val="000000"/>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α,β</m:t>
              </m:r>
            </m:sub>
          </m:sSub>
          <m:d>
            <m:dPr>
              <m:ctrlPr>
                <w:rPr>
                  <w:rFonts w:ascii="Cambria Math" w:eastAsia="Cambria Math" w:hAnsi="Cambria Math" w:cs="Cambria Math"/>
                  <w:i/>
                  <w:color w:val="000000"/>
                </w:rPr>
              </m:ctrlPr>
            </m:dPr>
            <m:e>
              <m:f>
                <m:fPr>
                  <m:ctrlPr>
                    <w:rPr>
                      <w:rFonts w:ascii="Cambria Math" w:hAnsi="Cambria Math"/>
                      <w:i/>
                      <w:color w:val="111111"/>
                      <w:szCs w:val="21"/>
                      <w:shd w:val="clear" w:color="auto" w:fill="FFFFFF"/>
                    </w:rPr>
                  </m:ctrlPr>
                </m:fPr>
                <m:num>
                  <m:r>
                    <w:rPr>
                      <w:rFonts w:ascii="Cambria Math" w:hAnsi="Cambria Math"/>
                      <w:color w:val="111111"/>
                      <w:shd w:val="clear" w:color="auto" w:fill="FFFFFF"/>
                    </w:rPr>
                    <m:t>1</m:t>
                  </m:r>
                </m:num>
                <m:den>
                  <m:r>
                    <w:rPr>
                      <w:rFonts w:ascii="Cambria Math" w:hAnsi="Cambria Math"/>
                      <w:color w:val="111111"/>
                      <w:szCs w:val="21"/>
                      <w:shd w:val="clear" w:color="auto" w:fill="FFFFFF"/>
                    </w:rPr>
                    <m:t>N</m:t>
                  </m:r>
                </m:den>
              </m:f>
              <m:nary>
                <m:naryPr>
                  <m:chr m:val="∑"/>
                  <m:limLoc m:val="undOvr"/>
                  <m:ctrlPr>
                    <w:rPr>
                      <w:rFonts w:ascii="Cambria Math" w:hAnsi="Cambria Math"/>
                      <w:i/>
                      <w:color w:val="111111"/>
                      <w:szCs w:val="21"/>
                      <w:shd w:val="clear" w:color="auto" w:fill="FFFFFF"/>
                    </w:rPr>
                  </m:ctrlPr>
                </m:naryPr>
                <m:sub>
                  <m:r>
                    <w:rPr>
                      <w:rFonts w:ascii="Cambria Math" w:hAnsi="Cambria Math"/>
                      <w:color w:val="111111"/>
                      <w:szCs w:val="21"/>
                      <w:shd w:val="clear" w:color="auto" w:fill="FFFFFF"/>
                    </w:rPr>
                    <m:t>i</m:t>
                  </m:r>
                  <m:r>
                    <w:rPr>
                      <w:rFonts w:ascii="Cambria Math" w:hAnsi="Cambria Math"/>
                      <w:color w:val="111111"/>
                      <w:shd w:val="clear" w:color="auto" w:fill="FFFFFF"/>
                    </w:rPr>
                    <m:t>=1</m:t>
                  </m:r>
                </m:sub>
                <m:sup>
                  <m:r>
                    <m:rPr>
                      <m:sty m:val="p"/>
                    </m:rPr>
                    <w:rPr>
                      <w:rFonts w:ascii="Cambria Math" w:eastAsia="Cambria Math" w:hAnsi="Cambria Math" w:cstheme="minorHAnsi"/>
                    </w:rPr>
                    <m:t>N</m:t>
                  </m:r>
                </m:sup>
                <m:e>
                  <m:sSubSup>
                    <m:sSubSupPr>
                      <m:ctrlPr>
                        <w:rPr>
                          <w:rFonts w:ascii="Cambria Math" w:hAnsi="Cambria Math"/>
                          <w:i/>
                          <w:color w:val="111111"/>
                          <w:szCs w:val="2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e>
              </m:nary>
            </m:e>
          </m:d>
        </m:oMath>
      </m:oMathPara>
    </w:p>
    <w:p w14:paraId="33CC197A" w14:textId="77777777" w:rsidR="002A40CF" w:rsidRPr="00D13F9E" w:rsidRDefault="002A40CF" w:rsidP="002A40CF">
      <w:pPr>
        <w:widowControl w:val="0"/>
        <w:pBdr>
          <w:top w:val="nil"/>
          <w:left w:val="nil"/>
          <w:bottom w:val="nil"/>
          <w:right w:val="nil"/>
          <w:between w:val="nil"/>
        </w:pBdr>
        <w:ind w:left="720" w:hanging="720"/>
        <w:rPr>
          <w:rFonts w:ascii="Calibri" w:eastAsia="Calibri" w:hAnsi="Calibri" w:cs="Calibri"/>
          <w:b/>
          <w:i/>
          <w:color w:val="000000"/>
        </w:rPr>
      </w:pPr>
    </w:p>
    <w:p w14:paraId="37FA2A6C" w14:textId="77777777" w:rsidR="002A40CF" w:rsidRDefault="002A40CF" w:rsidP="002A40CF">
      <w:pPr>
        <w:rPr>
          <w:lang w:val="en-US" w:eastAsia="en-US"/>
        </w:rPr>
      </w:pPr>
      <w:r w:rsidRPr="00D13F9E">
        <w:rPr>
          <w:rFonts w:ascii="Calibri" w:eastAsia="Calibri" w:hAnsi="Calibri" w:cs="Calibri"/>
          <w:color w:val="000000"/>
        </w:rPr>
        <w:t xml:space="preserve">where </w:t>
      </w:r>
      <m:oMath>
        <m:sSub>
          <m:sSubPr>
            <m:ctrlPr>
              <w:rPr>
                <w:rFonts w:ascii="Cambria Math" w:eastAsia="Cambria Math" w:hAnsi="Cambria Math" w:cs="Cambria Math"/>
                <w:i/>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α,β</m:t>
            </m:r>
          </m:sub>
        </m:sSub>
      </m:oMath>
      <w:r w:rsidRPr="00D13F9E">
        <w:rPr>
          <w:rFonts w:ascii="Calibri" w:eastAsia="Calibri" w:hAnsi="Calibri" w:cs="Calibri"/>
          <w:color w:val="000000"/>
        </w:rPr>
        <w:t xml:space="preserve"> is the cumulative distribution function of the Beta distribution </w:t>
      </w:r>
      <w:r>
        <w:rPr>
          <w:rFonts w:ascii="Calibri" w:eastAsia="Calibri" w:hAnsi="Calibri" w:cs="Calibri"/>
          <w:color w:val="000000"/>
        </w:rPr>
        <w:t xml:space="preserve">with parameters </w:t>
      </w:r>
      <m:oMath>
        <m:r>
          <w:rPr>
            <w:rFonts w:ascii="Cambria Math" w:eastAsia="Cambria Math" w:hAnsi="Cambria Math" w:cs="Cambria Math"/>
            <w:color w:val="000000"/>
          </w:rPr>
          <m:t>α,β</m:t>
        </m:r>
      </m:oMath>
      <w:r>
        <w:rPr>
          <w:rFonts w:ascii="Calibri" w:eastAsia="Calibri" w:hAnsi="Calibri" w:cs="Calibri"/>
          <w:color w:val="000000"/>
        </w:rPr>
        <w:t>.</w:t>
      </w:r>
      <w:r>
        <w:rPr>
          <w:lang w:val="en-US" w:eastAsia="en-US"/>
        </w:rPr>
        <w:t xml:space="preserve"> </w:t>
      </w:r>
    </w:p>
    <w:p w14:paraId="133A478E" w14:textId="77777777" w:rsidR="002A40CF" w:rsidRPr="00D13F9E" w:rsidRDefault="002A40CF" w:rsidP="002A40CF">
      <w:pPr>
        <w:widowControl w:val="0"/>
        <w:pBdr>
          <w:top w:val="nil"/>
          <w:left w:val="nil"/>
          <w:bottom w:val="nil"/>
          <w:right w:val="nil"/>
          <w:between w:val="nil"/>
        </w:pBdr>
        <w:rPr>
          <w:rFonts w:ascii="Calibri" w:eastAsia="Calibri" w:hAnsi="Calibri" w:cs="Calibri"/>
          <w:b/>
          <w:i/>
          <w:color w:val="000000"/>
        </w:rPr>
      </w:pPr>
    </w:p>
    <w:p w14:paraId="00000031" w14:textId="3E2FECCF" w:rsidR="002115D6" w:rsidRPr="00D13F9E" w:rsidRDefault="002115D6">
      <w:pPr>
        <w:widowControl w:val="0"/>
      </w:pPr>
    </w:p>
    <w:p w14:paraId="7EE364C0" w14:textId="21798782" w:rsidR="00DC658E" w:rsidRPr="00D13F9E" w:rsidRDefault="00935B77" w:rsidP="00EF4D61">
      <w:pPr>
        <w:pStyle w:val="Heading2"/>
      </w:pPr>
      <w:bookmarkStart w:id="15" w:name="_Toc22066261"/>
      <w:proofErr w:type="spellStart"/>
      <w:r w:rsidRPr="00935B77">
        <w:t>IntWAgg</w:t>
      </w:r>
      <w:proofErr w:type="spellEnd"/>
      <w:r w:rsidRPr="00935B77">
        <w:t>: Weighted by interval width</w:t>
      </w:r>
      <w:bookmarkEnd w:id="15"/>
    </w:p>
    <w:p w14:paraId="79FB8EA0" w14:textId="78852095" w:rsidR="00596BE5" w:rsidRPr="00D13F9E" w:rsidRDefault="00596BE5" w:rsidP="00596BE5">
      <w:pPr>
        <w:rPr>
          <w:rFonts w:cstheme="minorHAnsi"/>
        </w:rPr>
      </w:pPr>
      <w:r w:rsidRPr="00D13F9E">
        <w:rPr>
          <w:rFonts w:cstheme="minorHAnsi"/>
        </w:rPr>
        <w:t xml:space="preserve">The </w:t>
      </w:r>
      <w:r w:rsidR="002A42BB">
        <w:rPr>
          <w:rFonts w:cstheme="minorHAnsi"/>
        </w:rPr>
        <w:t>interval width</w:t>
      </w:r>
      <w:r w:rsidRPr="00D13F9E">
        <w:rPr>
          <w:rFonts w:cstheme="minorHAnsi"/>
        </w:rPr>
        <w:t xml:space="preserve"> </w:t>
      </w:r>
      <w:r w:rsidR="00A94D68">
        <w:rPr>
          <w:rFonts w:cstheme="minorHAnsi"/>
        </w:rPr>
        <w:t xml:space="preserve">(i.e. precision) </w:t>
      </w:r>
      <w:r w:rsidRPr="00D13F9E">
        <w:rPr>
          <w:rFonts w:cstheme="minorHAnsi"/>
        </w:rPr>
        <w:t xml:space="preserve">of the bounds provided by </w:t>
      </w:r>
      <w:r w:rsidR="00E724AF" w:rsidRPr="00D13F9E">
        <w:rPr>
          <w:rFonts w:cstheme="minorHAnsi"/>
        </w:rPr>
        <w:t>individual</w:t>
      </w:r>
      <w:r w:rsidRPr="00D13F9E">
        <w:rPr>
          <w:rFonts w:cstheme="minorHAnsi"/>
        </w:rPr>
        <w:t>s may be an indicator of knowledge</w:t>
      </w:r>
      <w:r w:rsidR="001B4A2B">
        <w:rPr>
          <w:rFonts w:cstheme="minorHAnsi"/>
        </w:rPr>
        <w:t xml:space="preserve">, </w:t>
      </w:r>
      <w:r w:rsidRPr="00D13F9E">
        <w:rPr>
          <w:rFonts w:cstheme="minorHAnsi"/>
        </w:rPr>
        <w:t>and hence accuracy</w:t>
      </w:r>
      <w:r w:rsidR="00FA3F4C" w:rsidRPr="00D13F9E">
        <w:rPr>
          <w:rFonts w:cstheme="minorHAnsi"/>
        </w:rPr>
        <w:t xml:space="preserve">. </w:t>
      </w:r>
      <w:r w:rsidRPr="00D13F9E">
        <w:rPr>
          <w:rFonts w:cstheme="minorHAnsi"/>
        </w:rPr>
        <w:t xml:space="preserve">There are </w:t>
      </w:r>
      <w:r w:rsidR="001B4A2B">
        <w:rPr>
          <w:rFonts w:cstheme="minorHAnsi"/>
        </w:rPr>
        <w:t xml:space="preserve">many </w:t>
      </w:r>
      <w:r w:rsidRPr="00D13F9E">
        <w:rPr>
          <w:rFonts w:cstheme="minorHAnsi"/>
        </w:rPr>
        <w:t xml:space="preserve">different ways to </w:t>
      </w:r>
      <w:r w:rsidR="00A94D68">
        <w:rPr>
          <w:rFonts w:cstheme="minorHAnsi"/>
        </w:rPr>
        <w:t xml:space="preserve">use interval </w:t>
      </w:r>
      <w:r w:rsidR="00D44719">
        <w:rPr>
          <w:rFonts w:cstheme="minorHAnsi"/>
        </w:rPr>
        <w:t>width</w:t>
      </w:r>
      <w:r w:rsidR="00A94D68">
        <w:rPr>
          <w:rFonts w:cstheme="minorHAnsi"/>
        </w:rPr>
        <w:t xml:space="preserve"> to </w:t>
      </w:r>
      <w:r w:rsidRPr="00D13F9E">
        <w:rPr>
          <w:rFonts w:cstheme="minorHAnsi"/>
        </w:rPr>
        <w:t>weight the best</w:t>
      </w:r>
      <w:r w:rsidR="001B4A2B">
        <w:rPr>
          <w:rFonts w:cstheme="minorHAnsi"/>
        </w:rPr>
        <w:t xml:space="preserve"> </w:t>
      </w:r>
      <w:r w:rsidR="00784467" w:rsidRPr="00D13F9E">
        <w:rPr>
          <w:rFonts w:cstheme="minorHAnsi"/>
        </w:rPr>
        <w:t>estimate</w:t>
      </w:r>
      <w:r w:rsidRPr="00D13F9E">
        <w:rPr>
          <w:rFonts w:cstheme="minorHAnsi"/>
        </w:rPr>
        <w:t>s</w:t>
      </w:r>
      <w:r w:rsidR="00FA3F4C" w:rsidRPr="00D13F9E">
        <w:rPr>
          <w:rFonts w:cstheme="minorHAnsi"/>
        </w:rPr>
        <w:t xml:space="preserve">, with one possible approach being to </w:t>
      </w:r>
      <w:r w:rsidR="002B112D">
        <w:rPr>
          <w:rFonts w:cstheme="minorHAnsi"/>
        </w:rPr>
        <w:t xml:space="preserve">weight according to </w:t>
      </w:r>
      <w:r w:rsidR="002B112D" w:rsidRPr="002B112D">
        <w:rPr>
          <w:rFonts w:cstheme="minorHAnsi"/>
        </w:rPr>
        <w:t>the interval width across individuals for that claim</w:t>
      </w:r>
      <w:r w:rsidR="002B112D">
        <w:rPr>
          <w:rFonts w:cstheme="minorHAnsi"/>
        </w:rPr>
        <w:t>,</w:t>
      </w:r>
      <w:r w:rsidR="002B112D" w:rsidRPr="002B112D">
        <w:rPr>
          <w:rFonts w:cstheme="minorHAnsi"/>
        </w:rPr>
        <w:t xml:space="preserve"> </w:t>
      </w:r>
      <w:r w:rsidR="00FA3F4C" w:rsidRPr="00D13F9E">
        <w:rPr>
          <w:rFonts w:cstheme="minorHAnsi"/>
        </w:rPr>
        <w:t>define</w:t>
      </w:r>
      <w:r w:rsidR="002B112D">
        <w:rPr>
          <w:rFonts w:cstheme="minorHAnsi"/>
        </w:rPr>
        <w:t>d</w:t>
      </w:r>
      <w:r w:rsidRPr="00D13F9E">
        <w:rPr>
          <w:rFonts w:cstheme="minorHAnsi"/>
        </w:rPr>
        <w:t xml:space="preserve"> as follows: </w:t>
      </w:r>
    </w:p>
    <w:p w14:paraId="4B944FDC" w14:textId="13C883DD" w:rsidR="00FA3F4C" w:rsidRPr="00D13F9E" w:rsidRDefault="00FA3F4C" w:rsidP="00596BE5"/>
    <w:p w14:paraId="2647B3F2" w14:textId="584C19F5" w:rsidR="00FB6373" w:rsidRPr="00D13F9E" w:rsidRDefault="00533119" w:rsidP="00FA3F4C">
      <w:pPr>
        <w:rPr>
          <w:rFonts w:asciiTheme="majorHAnsi" w:hAnsiTheme="majorHAnsi" w:cstheme="majorHAnsi"/>
        </w:rPr>
      </w:pPr>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 1/(</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 xml:space="preserve"> - </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oMath>
      </m:oMathPara>
    </w:p>
    <w:p w14:paraId="141EADF9" w14:textId="1456CF5E" w:rsidR="00DC658E" w:rsidRDefault="00DC658E" w:rsidP="00FA3F4C">
      <w:pPr>
        <w:rPr>
          <w:rFonts w:cstheme="minorHAnsi"/>
        </w:rPr>
      </w:pPr>
    </w:p>
    <w:p w14:paraId="615DF44E" w14:textId="77F39C39" w:rsidR="00AA632D" w:rsidRDefault="00533119" w:rsidP="00FA3F4C">
      <w:pPr>
        <w:rPr>
          <w:rFonts w:cstheme="minorHAnsi"/>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olor w:val="111111"/>
              <w:shd w:val="clear" w:color="auto" w:fill="FFFFFF"/>
            </w:rPr>
            <m:t>(</m:t>
          </m:r>
          <m:r>
            <w:rPr>
              <w:rFonts w:ascii="Cambria Math" w:hAnsi="Cambria Math"/>
              <w:color w:val="000000"/>
            </w:rPr>
            <m:t xml:space="preserve">IntWAgg </m:t>
          </m:r>
          <m:r>
            <w:rPr>
              <w:rFonts w:ascii="Cambria Math" w:hAnsi="Cambria Math"/>
              <w:color w:val="111111"/>
              <w:shd w:val="clear" w:color="auto" w:fill="FFFFFF"/>
            </w:rPr>
            <m:t>)</m:t>
          </m:r>
          <m:r>
            <w:rPr>
              <w:rFonts w:ascii="Cambria Math" w:eastAsia="Cambria Math" w:hAnsi="Cambria Math" w:cs="Cambria Math"/>
              <w:color w:val="000000"/>
            </w:rPr>
            <m:t xml:space="preserve">=  </m:t>
          </m:r>
          <m:nary>
            <m:naryPr>
              <m:chr m:val="∑"/>
              <m:limLoc m:val="undOvr"/>
              <m:ctrlPr>
                <w:rPr>
                  <w:rFonts w:ascii="Cambria Math" w:hAnsi="Cambria Math"/>
                  <w:i/>
                  <w:color w:val="111111"/>
                  <w:shd w:val="clear" w:color="auto" w:fill="FFFFFF"/>
                </w:rPr>
              </m:ctrlPr>
            </m:naryPr>
            <m:sub>
              <m:r>
                <w:rPr>
                  <w:rFonts w:ascii="Cambria Math" w:hAnsi="Cambria Math"/>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e>
          </m:nary>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m:oMathPara>
    </w:p>
    <w:p w14:paraId="26AFF8DD" w14:textId="77777777" w:rsidR="002B112D" w:rsidRDefault="002B112D" w:rsidP="00FA3F4C">
      <w:pPr>
        <w:rPr>
          <w:rFonts w:cstheme="minorHAnsi"/>
        </w:rPr>
      </w:pPr>
    </w:p>
    <w:p w14:paraId="36EA5722" w14:textId="63C37BD4" w:rsidR="002B112D" w:rsidRPr="00935B77" w:rsidRDefault="00935B77" w:rsidP="00EF4D61">
      <w:pPr>
        <w:pStyle w:val="Heading2"/>
      </w:pPr>
      <w:bookmarkStart w:id="16" w:name="_Toc22066262"/>
      <w:proofErr w:type="spellStart"/>
      <w:r w:rsidRPr="00935B77">
        <w:lastRenderedPageBreak/>
        <w:t>IndIntWAgg</w:t>
      </w:r>
      <w:proofErr w:type="spellEnd"/>
      <w:r w:rsidRPr="00935B77">
        <w:t xml:space="preserve">: Weighted by interval width, </w:t>
      </w:r>
      <w:r w:rsidR="004E1679">
        <w:t xml:space="preserve">rescaled </w:t>
      </w:r>
      <w:r w:rsidRPr="00935B77">
        <w:t>relative to the</w:t>
      </w:r>
      <w:r>
        <w:t xml:space="preserve"> </w:t>
      </w:r>
      <w:r w:rsidRPr="00935B77">
        <w:t>largest interval provided by that individual</w:t>
      </w:r>
      <w:bookmarkEnd w:id="16"/>
    </w:p>
    <w:p w14:paraId="23C3545D" w14:textId="6A3361BC" w:rsidR="00935B77" w:rsidRPr="00935B77" w:rsidRDefault="00935B77" w:rsidP="00935B77">
      <w:pPr>
        <w:rPr>
          <w:rFonts w:cstheme="minorHAnsi"/>
        </w:rPr>
      </w:pPr>
      <w:r w:rsidRPr="00935B77">
        <w:rPr>
          <w:rFonts w:cstheme="minorHAnsi"/>
        </w:rPr>
        <w:t xml:space="preserve">Given that people seem to vary in how wide they are willing to set their widest intervals it can make sense to </w:t>
      </w:r>
      <w:r w:rsidR="00C04099">
        <w:rPr>
          <w:rFonts w:cstheme="minorHAnsi"/>
        </w:rPr>
        <w:t>rescale</w:t>
      </w:r>
      <w:r w:rsidRPr="00935B77">
        <w:rPr>
          <w:rFonts w:cstheme="minorHAnsi"/>
        </w:rPr>
        <w:t xml:space="preserve"> the interval width across all claims for that individual, which results in a</w:t>
      </w:r>
      <w:r w:rsidR="00C04099">
        <w:rPr>
          <w:rFonts w:cstheme="minorHAnsi"/>
        </w:rPr>
        <w:t xml:space="preserve"> rescaled</w:t>
      </w:r>
      <w:r w:rsidRPr="00935B77">
        <w:rPr>
          <w:rFonts w:cstheme="minorHAnsi"/>
        </w:rPr>
        <w:t xml:space="preserve"> interval width weight</w:t>
      </w:r>
      <w:r w:rsidR="00D83CB4">
        <w:rPr>
          <w:rFonts w:cstheme="minorHAnsi"/>
        </w:rPr>
        <w:t xml:space="preserve"> (</w:t>
      </w:r>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w_nIndivInterval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00D83CB4">
        <w:rPr>
          <w:rFonts w:cstheme="minorHAnsi"/>
        </w:rPr>
        <w:t>)</w:t>
      </w:r>
      <w:r w:rsidR="00C04099">
        <w:rPr>
          <w:rFonts w:cstheme="minorHAnsi"/>
        </w:rPr>
        <w:t>,</w:t>
      </w:r>
      <w:r w:rsidRPr="00935B77">
        <w:rPr>
          <w:rFonts w:cstheme="minorHAnsi"/>
        </w:rPr>
        <w:t xml:space="preserve"> for individual </w:t>
      </w:r>
      <w:r w:rsidRPr="00EA23D1">
        <w:rPr>
          <w:rFonts w:cstheme="minorHAnsi"/>
          <w:i/>
          <w:iCs/>
        </w:rPr>
        <w:t>i</w:t>
      </w:r>
      <w:r w:rsidRPr="00935B77">
        <w:rPr>
          <w:rFonts w:cstheme="minorHAnsi"/>
        </w:rPr>
        <w:t xml:space="preserve"> for claim c,</w:t>
      </w:r>
      <w:r w:rsidR="00C04099">
        <w:rPr>
          <w:rFonts w:cstheme="minorHAnsi"/>
        </w:rPr>
        <w:t xml:space="preserve"> relative to the widest interval provided by that individual</w:t>
      </w:r>
      <w:r w:rsidRPr="00935B77">
        <w:rPr>
          <w:rFonts w:cstheme="minorHAnsi"/>
        </w:rPr>
        <w:t xml:space="preserve">: </w:t>
      </w:r>
    </w:p>
    <w:p w14:paraId="4CF4898F" w14:textId="77777777" w:rsidR="0026579A" w:rsidRPr="00D13F9E" w:rsidRDefault="0026579A" w:rsidP="00FA3F4C">
      <w:pPr>
        <w:rPr>
          <w:rFonts w:cstheme="minorHAnsi"/>
        </w:rPr>
      </w:pPr>
    </w:p>
    <w:p w14:paraId="27C89FB6" w14:textId="221E5585" w:rsidR="00FB6373" w:rsidRPr="00D13F9E" w:rsidRDefault="00533119" w:rsidP="00FB6373">
      <w:pPr>
        <w:rPr>
          <w:rFonts w:asciiTheme="majorHAnsi" w:hAnsiTheme="majorHAnsi" w:cstheme="majorHAnsi"/>
        </w:rPr>
      </w:pPr>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w_nIndivInterval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 1/(</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 xml:space="preserve"> - </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limLow>
            <m:limLowPr>
              <m:ctrlPr>
                <w:rPr>
                  <w:rFonts w:ascii="Cambria Math" w:hAnsi="Cambria Math" w:cstheme="majorHAnsi"/>
                </w:rPr>
              </m:ctrlPr>
            </m:limLowPr>
            <m:e>
              <m:r>
                <w:rPr>
                  <w:rFonts w:ascii="Cambria Math" w:hAnsi="Cambria Math" w:cstheme="majorHAnsi"/>
                </w:rPr>
                <m:t>max</m:t>
              </m:r>
            </m:e>
            <m:lim>
              <m:r>
                <w:rPr>
                  <w:rFonts w:ascii="Cambria Math" w:hAnsi="Cambria Math" w:cstheme="majorHAnsi"/>
                </w:rPr>
                <m:t>j=1,..,C</m:t>
              </m:r>
            </m:lim>
          </m:limLow>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j</m:t>
              </m:r>
            </m:sub>
            <m:sup>
              <m:r>
                <w:rPr>
                  <w:rFonts w:ascii="Cambria Math" w:eastAsia="Cambria Math" w:hAnsi="Cambria Math" w:cs="Cambria Math"/>
                </w:rPr>
                <m:t>i</m:t>
              </m:r>
            </m:sup>
          </m:sSubSup>
          <m:r>
            <w:rPr>
              <w:rFonts w:ascii="Cambria Math" w:hAnsi="Cambria Math" w:cstheme="majorHAnsi"/>
            </w:rPr>
            <m:t xml:space="preserve">  - </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j</m:t>
              </m:r>
            </m:sub>
            <m:sup>
              <m:r>
                <w:rPr>
                  <w:rFonts w:ascii="Cambria Math" w:eastAsia="Cambria Math" w:hAnsi="Cambria Math" w:cs="Cambria Math"/>
                </w:rPr>
                <m:t>i</m:t>
              </m:r>
            </m:sup>
          </m:sSubSup>
          <m:r>
            <w:rPr>
              <w:rFonts w:ascii="Cambria Math" w:hAnsi="Cambria Math" w:cstheme="majorHAnsi"/>
            </w:rPr>
            <m:t xml:space="preserve"> )}</m:t>
          </m:r>
        </m:oMath>
      </m:oMathPara>
    </w:p>
    <w:p w14:paraId="663559F3" w14:textId="71347AF6" w:rsidR="00FB6373" w:rsidRPr="00D13F9E" w:rsidRDefault="00FB6373" w:rsidP="00FA3F4C">
      <w:pPr>
        <w:rPr>
          <w:rFonts w:asciiTheme="majorHAnsi" w:hAnsiTheme="majorHAnsi" w:cstheme="majorHAnsi"/>
          <w:b/>
          <w:bCs/>
          <w:lang w:eastAsia="en-US"/>
        </w:rPr>
      </w:pPr>
    </w:p>
    <w:p w14:paraId="055E1785" w14:textId="17AEF48A" w:rsidR="00FB6373" w:rsidRPr="00D13F9E" w:rsidRDefault="00FB6373" w:rsidP="00FA3F4C">
      <w:pPr>
        <w:rPr>
          <w:rFonts w:asciiTheme="majorHAnsi" w:hAnsiTheme="majorHAnsi" w:cstheme="majorHAnsi"/>
          <w:b/>
          <w:bCs/>
          <w:lang w:eastAsia="en-US"/>
        </w:rPr>
      </w:pPr>
      <w:r w:rsidRPr="007B2A69">
        <w:rPr>
          <w:rFonts w:cstheme="minorHAnsi"/>
        </w:rPr>
        <w:t>where</w:t>
      </w:r>
      <w:r w:rsidRPr="00D13F9E">
        <w:rPr>
          <w:rFonts w:asciiTheme="majorHAnsi" w:hAnsiTheme="majorHAnsi" w:cstheme="majorHAnsi"/>
        </w:rPr>
        <w:t xml:space="preserve"> </w:t>
      </w:r>
      <m:oMath>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j</m:t>
            </m:r>
          </m:sub>
          <m:sup>
            <m:r>
              <w:rPr>
                <w:rFonts w:ascii="Cambria Math" w:eastAsia="Cambria Math" w:hAnsi="Cambria Math" w:cs="Cambria Math"/>
              </w:rPr>
              <m:t>i</m:t>
            </m:r>
          </m:sup>
        </m:sSubSup>
        <m:r>
          <w:rPr>
            <w:rFonts w:ascii="Cambria Math" w:hAnsi="Cambria Math" w:cstheme="majorHAnsi"/>
          </w:rPr>
          <m:t xml:space="preserve">  - </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j</m:t>
            </m:r>
          </m:sub>
          <m:sup>
            <m:r>
              <w:rPr>
                <w:rFonts w:ascii="Cambria Math" w:eastAsia="Cambria Math" w:hAnsi="Cambria Math" w:cs="Cambria Math"/>
              </w:rPr>
              <m:t>i</m:t>
            </m:r>
          </m:sup>
        </m:sSubSup>
        <m:r>
          <w:rPr>
            <w:rFonts w:ascii="Cambria Math" w:hAnsi="Cambria Math" w:cstheme="majorHAnsi"/>
          </w:rPr>
          <m:t xml:space="preserve"> )}</m:t>
        </m:r>
      </m:oMath>
      <w:r w:rsidRPr="00D13F9E">
        <w:rPr>
          <w:rFonts w:asciiTheme="majorHAnsi" w:hAnsiTheme="majorHAnsi" w:cstheme="majorHAnsi"/>
        </w:rPr>
        <w:t xml:space="preserve"> </w:t>
      </w:r>
      <w:r w:rsidRPr="00D13F9E">
        <w:rPr>
          <w:rFonts w:cstheme="minorHAnsi"/>
        </w:rPr>
        <w:t xml:space="preserve">are </w:t>
      </w:r>
      <w:r w:rsidR="005D4113">
        <w:rPr>
          <w:rFonts w:cstheme="minorHAnsi"/>
        </w:rPr>
        <w:t xml:space="preserve">individual </w:t>
      </w:r>
      <w:r w:rsidR="005D4113" w:rsidRPr="00EA23D1">
        <w:rPr>
          <w:rFonts w:cstheme="minorHAnsi"/>
          <w:i/>
          <w:iCs/>
        </w:rPr>
        <w:t>i</w:t>
      </w:r>
      <w:r w:rsidRPr="00D13F9E">
        <w:rPr>
          <w:rFonts w:cstheme="minorHAnsi"/>
        </w:rPr>
        <w:t xml:space="preserve"> </w:t>
      </w:r>
      <w:r w:rsidR="00EA23D1">
        <w:rPr>
          <w:rFonts w:cstheme="minorHAnsi"/>
        </w:rPr>
        <w:t>‘s</w:t>
      </w:r>
      <w:r w:rsidR="00A30382" w:rsidRPr="00D13F9E">
        <w:rPr>
          <w:rFonts w:cstheme="minorHAnsi"/>
        </w:rPr>
        <w:t xml:space="preserve"> </w:t>
      </w:r>
      <w:r w:rsidRPr="00D13F9E">
        <w:rPr>
          <w:rFonts w:cstheme="minorHAnsi"/>
        </w:rPr>
        <w:t xml:space="preserve">judgements </w:t>
      </w:r>
      <w:r w:rsidR="00A30382" w:rsidRPr="00D13F9E">
        <w:rPr>
          <w:rFonts w:cstheme="minorHAnsi"/>
        </w:rPr>
        <w:t xml:space="preserve">for </w:t>
      </w:r>
      <w:r w:rsidR="005D4113">
        <w:rPr>
          <w:rFonts w:cstheme="minorHAnsi"/>
        </w:rPr>
        <w:t>all claims. Then</w:t>
      </w:r>
    </w:p>
    <w:p w14:paraId="0E778011" w14:textId="77777777" w:rsidR="00FA3F4C" w:rsidRPr="00D13F9E" w:rsidRDefault="00FA3F4C" w:rsidP="00596BE5">
      <w:pPr>
        <w:rPr>
          <w:lang w:eastAsia="en-US"/>
        </w:rPr>
      </w:pPr>
    </w:p>
    <w:p w14:paraId="4EF70A06" w14:textId="2AA8731D" w:rsidR="00FA3F4C" w:rsidRPr="003B7064" w:rsidRDefault="00533119" w:rsidP="00FA3F4C">
      <w:pPr>
        <w:pStyle w:val="PlainText"/>
        <w:rPr>
          <w:b/>
          <w:szCs w:val="24"/>
        </w:rPr>
      </w:pPr>
      <m:oMathPara>
        <m:oMath>
          <m:sSub>
            <m:sSubPr>
              <m:ctrlPr>
                <w:rPr>
                  <w:rFonts w:ascii="Cambria Math" w:hAnsi="Cambria Math" w:cstheme="minorHAnsi"/>
                  <w:i/>
                  <w:szCs w:val="24"/>
                </w:rPr>
              </m:ctrlPr>
            </m:sSubPr>
            <m:e>
              <m:r>
                <w:rPr>
                  <w:rFonts w:ascii="Cambria Math" w:hAnsi="Cambria Math"/>
                  <w:color w:val="111111"/>
                  <w:szCs w:val="24"/>
                  <w:shd w:val="clear" w:color="auto" w:fill="FFFFFF"/>
                </w:rPr>
                <m:t>p̂</m:t>
              </m:r>
            </m:e>
            <m:sub>
              <m:r>
                <w:rPr>
                  <w:rFonts w:ascii="Cambria Math" w:hAnsi="Cambria Math" w:cstheme="minorHAnsi"/>
                  <w:szCs w:val="24"/>
                </w:rPr>
                <m:t>c</m:t>
              </m:r>
            </m:sub>
          </m:sSub>
          <m:r>
            <w:rPr>
              <w:rFonts w:ascii="Cambria Math" w:hAnsi="Cambria Math"/>
              <w:color w:val="111111"/>
              <w:szCs w:val="24"/>
              <w:shd w:val="clear" w:color="auto" w:fill="FFFFFF"/>
            </w:rPr>
            <m:t>(Ind</m:t>
          </m:r>
          <m:r>
            <w:rPr>
              <w:rFonts w:ascii="Cambria Math" w:hAnsi="Cambria Math"/>
              <w:color w:val="000000"/>
              <w:szCs w:val="24"/>
            </w:rPr>
            <m:t xml:space="preserve">IntWAgg </m:t>
          </m:r>
          <m:r>
            <w:rPr>
              <w:rFonts w:ascii="Cambria Math" w:hAnsi="Cambria Math"/>
              <w:color w:val="111111"/>
              <w:szCs w:val="24"/>
              <w:shd w:val="clear" w:color="auto" w:fill="FFFFFF"/>
            </w:rPr>
            <m:t>)</m:t>
          </m:r>
          <m:r>
            <w:rPr>
              <w:rFonts w:ascii="Cambria Math" w:eastAsia="Cambria Math" w:hAnsi="Cambria Math" w:cs="Cambria Math"/>
              <w:color w:val="000000"/>
              <w:szCs w:val="24"/>
            </w:rPr>
            <m:t xml:space="preserve">=  </m:t>
          </m:r>
          <m:nary>
            <m:naryPr>
              <m:chr m:val="∑"/>
              <m:limLoc m:val="undOvr"/>
              <m:ctrlPr>
                <w:rPr>
                  <w:rFonts w:ascii="Cambria Math" w:hAnsi="Cambria Math" w:cs="Arial"/>
                  <w:i/>
                  <w:color w:val="111111"/>
                  <w:szCs w:val="24"/>
                  <w:shd w:val="clear" w:color="auto" w:fill="FFFFFF"/>
                </w:rPr>
              </m:ctrlPr>
            </m:naryPr>
            <m:sub>
              <m:r>
                <w:rPr>
                  <w:rFonts w:ascii="Cambria Math" w:hAnsi="Cambria Math" w:cs="Arial"/>
                  <w:color w:val="111111"/>
                  <w:szCs w:val="24"/>
                  <w:shd w:val="clear" w:color="auto" w:fill="FFFFFF"/>
                </w:rPr>
                <m:t>i=1</m:t>
              </m:r>
            </m:sub>
            <m:sup>
              <m:r>
                <m:rPr>
                  <m:sty m:val="p"/>
                </m:rPr>
                <w:rPr>
                  <w:rFonts w:ascii="Cambria Math" w:eastAsia="Cambria Math" w:hAnsi="Cambria Math" w:cstheme="minorHAnsi"/>
                  <w:szCs w:val="24"/>
                </w:rPr>
                <m:t>N</m:t>
              </m:r>
            </m:sup>
            <m:e>
              <m:sSubSup>
                <m:sSubSupPr>
                  <m:ctrlPr>
                    <w:rPr>
                      <w:rFonts w:ascii="Cambria Math" w:hAnsi="Cambria Math" w:cs="Arial"/>
                      <w:i/>
                      <w:color w:val="111111"/>
                      <w:szCs w:val="24"/>
                      <w:shd w:val="clear" w:color="auto" w:fill="FFFFFF"/>
                    </w:rPr>
                  </m:ctrlPr>
                </m:sSubSupPr>
                <m:e>
                  <m:acc>
                    <m:accPr>
                      <m:chr m:val="̃"/>
                      <m:ctrlPr>
                        <w:rPr>
                          <w:rFonts w:ascii="Cambria Math" w:hAnsi="Cambria Math"/>
                          <w:i/>
                          <w:szCs w:val="24"/>
                        </w:rPr>
                      </m:ctrlPr>
                    </m:accPr>
                    <m:e>
                      <m:r>
                        <w:rPr>
                          <w:rFonts w:ascii="Cambria Math" w:hAnsi="Cambria Math"/>
                          <w:szCs w:val="24"/>
                        </w:rPr>
                        <m:t>w</m:t>
                      </m:r>
                    </m:e>
                  </m:acc>
                  <m:r>
                    <w:rPr>
                      <w:rFonts w:ascii="Cambria Math" w:hAnsi="Cambria Math"/>
                      <w:szCs w:val="24"/>
                    </w:rPr>
                    <m:t>_nIndivInterval</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e>
          </m:nary>
          <m:sSubSup>
            <m:sSubSupPr>
              <m:ctrlPr>
                <w:rPr>
                  <w:rFonts w:ascii="Cambria Math" w:hAnsi="Cambria Math" w:cs="Arial"/>
                  <w:i/>
                  <w:color w:val="111111"/>
                  <w:szCs w:val="24"/>
                  <w:shd w:val="clear" w:color="auto" w:fill="FFFFFF"/>
                </w:rPr>
              </m:ctrlPr>
            </m:sSubSupPr>
            <m:e>
              <m:r>
                <w:rPr>
                  <w:rFonts w:ascii="Cambria Math" w:hAnsi="Cambria Math" w:cs="Arial"/>
                  <w:color w:val="111111"/>
                  <w:szCs w:val="24"/>
                  <w:shd w:val="clear" w:color="auto" w:fill="FFFFFF"/>
                </w:rPr>
                <m:t>B</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oMath>
      </m:oMathPara>
    </w:p>
    <w:p w14:paraId="2937DA2E" w14:textId="001F61C9" w:rsidR="003B5978" w:rsidRPr="00D13F9E" w:rsidRDefault="003B5978" w:rsidP="003B5978">
      <w:pPr>
        <w:rPr>
          <w:rFonts w:ascii="Cambria Math" w:eastAsia="Cambria Math" w:hAnsi="Cambria Math" w:cs="Cambria Math"/>
          <w:color w:val="000000"/>
        </w:rPr>
      </w:pPr>
    </w:p>
    <w:p w14:paraId="31A63F71" w14:textId="77777777" w:rsidR="00935B77" w:rsidRDefault="00935B77" w:rsidP="00935B77"/>
    <w:p w14:paraId="469FFF5A" w14:textId="31CC3593" w:rsidR="00935B77" w:rsidRDefault="00935B77" w:rsidP="00EF4D61">
      <w:pPr>
        <w:pStyle w:val="Heading2"/>
      </w:pPr>
      <w:bookmarkStart w:id="17" w:name="_Toc22066263"/>
      <w:proofErr w:type="spellStart"/>
      <w:r w:rsidRPr="00935B77">
        <w:t>VarIndIntWAgg</w:t>
      </w:r>
      <w:proofErr w:type="spellEnd"/>
      <w:r w:rsidRPr="00935B77">
        <w:t xml:space="preserve">: Weighted by variation in </w:t>
      </w:r>
      <w:r w:rsidR="00EF4D61">
        <w:t xml:space="preserve">individuals’ </w:t>
      </w:r>
      <w:r w:rsidRPr="00935B77">
        <w:t>interval width</w:t>
      </w:r>
      <w:r w:rsidR="00EF4D61">
        <w:t>s</w:t>
      </w:r>
      <w:bookmarkEnd w:id="17"/>
      <w:r w:rsidRPr="00935B77">
        <w:t xml:space="preserve"> </w:t>
      </w:r>
    </w:p>
    <w:p w14:paraId="3D9FF881" w14:textId="42D1BFFF" w:rsidR="001E04CC" w:rsidRPr="00D13F9E" w:rsidRDefault="00FD296A" w:rsidP="001E04CC">
      <w:pPr>
        <w:rPr>
          <w:rFonts w:cstheme="minorHAnsi"/>
        </w:rPr>
      </w:pPr>
      <w:r w:rsidRPr="00D13F9E">
        <w:rPr>
          <w:rFonts w:cstheme="minorHAnsi"/>
        </w:rPr>
        <w:t xml:space="preserve">A related issue is that people differ in how much they vary in their </w:t>
      </w:r>
      <w:r w:rsidR="00792FF1">
        <w:rPr>
          <w:rFonts w:cstheme="minorHAnsi"/>
        </w:rPr>
        <w:t>interval widths</w:t>
      </w:r>
      <w:r w:rsidRPr="00D13F9E">
        <w:rPr>
          <w:rFonts w:cstheme="minorHAnsi"/>
        </w:rPr>
        <w:t xml:space="preserve">. A higher variance may indicate a higher responsiveness to the evidential situation. </w:t>
      </w:r>
      <w:r w:rsidR="006F3385">
        <w:rPr>
          <w:rFonts w:cstheme="minorHAnsi"/>
        </w:rPr>
        <w:t>We</w:t>
      </w:r>
      <w:r w:rsidRPr="00D13F9E">
        <w:rPr>
          <w:rFonts w:cstheme="minorHAnsi"/>
        </w:rPr>
        <w:t xml:space="preserve"> define:</w:t>
      </w:r>
    </w:p>
    <w:p w14:paraId="1EE5726D" w14:textId="77777777" w:rsidR="00445813" w:rsidRPr="00D13F9E" w:rsidRDefault="00445813" w:rsidP="001E04CC">
      <w:pPr>
        <w:rPr>
          <w:rFonts w:cstheme="minorHAnsi"/>
        </w:rPr>
      </w:pPr>
    </w:p>
    <w:bookmarkStart w:id="18" w:name="_Hlk21384716"/>
    <w:p w14:paraId="408D43AF" w14:textId="19D16267" w:rsidR="00915410" w:rsidRDefault="00533119" w:rsidP="00F07582">
      <w:pPr>
        <w:jc w:val="center"/>
        <w:rPr>
          <w:rFonts w:cstheme="minorHAnsi"/>
        </w:rPr>
      </w:pPr>
      <m:oMath>
        <m:sSup>
          <m:sSupPr>
            <m:ctrlPr>
              <w:rPr>
                <w:rFonts w:ascii="Cambria Math" w:eastAsiaTheme="minorHAnsi" w:hAnsi="Cambria Math" w:cs="Consolas"/>
                <w:i/>
                <w:szCs w:val="21"/>
                <w:lang w:eastAsia="en-US"/>
              </w:rPr>
            </m:ctrlPr>
          </m:sSupPr>
          <m:e>
            <m:r>
              <w:rPr>
                <w:rFonts w:ascii="Cambria Math" w:hAnsi="Cambria Math"/>
              </w:rPr>
              <m:t>w_varIndivInterval</m:t>
            </m:r>
          </m:e>
          <m:sup>
            <m:r>
              <w:rPr>
                <w:rFonts w:ascii="Cambria Math" w:hAnsi="Cambria Math"/>
              </w:rPr>
              <m:t>i</m:t>
            </m:r>
          </m:sup>
        </m:sSup>
        <w:bookmarkEnd w:id="18"/>
        <m:r>
          <w:rPr>
            <w:rFonts w:ascii="Cambria Math" w:hAnsi="Cambria Math" w:cstheme="majorHAnsi"/>
          </w:rPr>
          <m:t>= var{(</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 xml:space="preserve">  - </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oMath>
      <w:r w:rsidR="00BD71F5" w:rsidRPr="00D13F9E">
        <w:rPr>
          <w:rFonts w:asciiTheme="majorHAnsi" w:hAnsiTheme="majorHAnsi" w:cstheme="majorHAnsi"/>
        </w:rPr>
        <w:t xml:space="preserve"> </w:t>
      </w:r>
      <w:r w:rsidR="00BD71F5" w:rsidRPr="00846A7B">
        <w:rPr>
          <w:rFonts w:cstheme="minorHAnsi"/>
        </w:rPr>
        <w:t xml:space="preserve">calculated across all claims </w:t>
      </w:r>
      <m:oMath>
        <m:r>
          <w:rPr>
            <w:rFonts w:ascii="Cambria Math" w:hAnsi="Cambria Math" w:cstheme="minorHAnsi"/>
          </w:rPr>
          <m:t>c=1,…,C</m:t>
        </m:r>
      </m:oMath>
      <w:r w:rsidR="00F07582">
        <w:rPr>
          <w:rFonts w:cstheme="minorHAnsi"/>
        </w:rPr>
        <w:t xml:space="preserve">, </w:t>
      </w:r>
      <w:r w:rsidR="00437F13">
        <w:rPr>
          <w:rFonts w:cstheme="minorHAnsi"/>
        </w:rPr>
        <w:t xml:space="preserve">for individual </w:t>
      </w:r>
      <w:r w:rsidR="00437F13" w:rsidRPr="00EA23D1">
        <w:rPr>
          <w:rFonts w:cstheme="minorHAnsi"/>
          <w:i/>
          <w:iCs/>
        </w:rPr>
        <w:t>i</w:t>
      </w:r>
      <w:r w:rsidR="00437F13">
        <w:rPr>
          <w:rFonts w:cstheme="minorHAnsi"/>
        </w:rPr>
        <w:t>. Then</w:t>
      </w:r>
    </w:p>
    <w:p w14:paraId="3A6DF4DC" w14:textId="77777777" w:rsidR="00EA23D1" w:rsidRPr="00F07582" w:rsidRDefault="00EA23D1" w:rsidP="00F07582">
      <w:pPr>
        <w:jc w:val="center"/>
        <w:rPr>
          <w:rFonts w:asciiTheme="majorHAnsi" w:hAnsiTheme="majorHAnsi" w:cstheme="majorHAnsi"/>
          <w:lang w:eastAsia="en-US"/>
        </w:rPr>
      </w:pPr>
    </w:p>
    <w:p w14:paraId="18C4ADA0" w14:textId="3CA1F2ED" w:rsidR="00915410" w:rsidRPr="003B7064" w:rsidRDefault="00533119" w:rsidP="00915410">
      <w:pPr>
        <w:pStyle w:val="PlainText"/>
        <w:rPr>
          <w:b/>
          <w:szCs w:val="24"/>
        </w:rPr>
      </w:pPr>
      <m:oMathPara>
        <m:oMath>
          <m:sSub>
            <m:sSubPr>
              <m:ctrlPr>
                <w:rPr>
                  <w:rFonts w:ascii="Cambria Math" w:hAnsi="Cambria Math" w:cstheme="minorHAnsi"/>
                  <w:i/>
                  <w:szCs w:val="24"/>
                </w:rPr>
              </m:ctrlPr>
            </m:sSubPr>
            <m:e>
              <m:r>
                <w:rPr>
                  <w:rFonts w:ascii="Cambria Math" w:hAnsi="Cambria Math"/>
                  <w:color w:val="111111"/>
                  <w:szCs w:val="24"/>
                  <w:shd w:val="clear" w:color="auto" w:fill="FFFFFF"/>
                </w:rPr>
                <m:t>p̂</m:t>
              </m:r>
            </m:e>
            <m:sub>
              <m:r>
                <w:rPr>
                  <w:rFonts w:ascii="Cambria Math" w:hAnsi="Cambria Math" w:cstheme="minorHAnsi"/>
                  <w:szCs w:val="24"/>
                </w:rPr>
                <m:t>c</m:t>
              </m:r>
            </m:sub>
          </m:sSub>
          <m:r>
            <w:rPr>
              <w:rFonts w:ascii="Cambria Math" w:hAnsi="Cambria Math" w:cs="Arial"/>
              <w:color w:val="111111"/>
              <w:szCs w:val="24"/>
              <w:shd w:val="clear" w:color="auto" w:fill="FFFFFF"/>
            </w:rPr>
            <m:t>(Var</m:t>
          </m:r>
          <m:r>
            <w:rPr>
              <w:rFonts w:ascii="Cambria Math" w:hAnsi="Cambria Math"/>
              <w:color w:val="000000"/>
              <w:szCs w:val="24"/>
            </w:rPr>
            <m:t xml:space="preserve">IndIntWAgg </m:t>
          </m:r>
          <m:r>
            <w:rPr>
              <w:rFonts w:ascii="Cambria Math" w:hAnsi="Cambria Math"/>
              <w:color w:val="111111"/>
              <w:szCs w:val="24"/>
              <w:shd w:val="clear" w:color="auto" w:fill="FFFFFF"/>
            </w:rPr>
            <m:t>)</m:t>
          </m:r>
          <m:r>
            <w:rPr>
              <w:rFonts w:ascii="Cambria Math" w:eastAsia="Cambria Math" w:hAnsi="Cambria Math" w:cs="Cambria Math"/>
              <w:color w:val="000000"/>
              <w:szCs w:val="24"/>
            </w:rPr>
            <m:t xml:space="preserve">=  </m:t>
          </m:r>
          <m:nary>
            <m:naryPr>
              <m:chr m:val="∑"/>
              <m:limLoc m:val="undOvr"/>
              <m:ctrlPr>
                <w:rPr>
                  <w:rFonts w:ascii="Cambria Math" w:hAnsi="Cambria Math" w:cs="Arial"/>
                  <w:i/>
                  <w:color w:val="111111"/>
                  <w:szCs w:val="24"/>
                  <w:shd w:val="clear" w:color="auto" w:fill="FFFFFF"/>
                </w:rPr>
              </m:ctrlPr>
            </m:naryPr>
            <m:sub>
              <m:r>
                <w:rPr>
                  <w:rFonts w:ascii="Cambria Math" w:hAnsi="Cambria Math" w:cs="Arial"/>
                  <w:color w:val="111111"/>
                  <w:szCs w:val="24"/>
                  <w:shd w:val="clear" w:color="auto" w:fill="FFFFFF"/>
                </w:rPr>
                <m:t>i=1</m:t>
              </m:r>
            </m:sub>
            <m:sup>
              <m:r>
                <m:rPr>
                  <m:sty m:val="p"/>
                </m:rPr>
                <w:rPr>
                  <w:rFonts w:ascii="Cambria Math" w:eastAsia="Cambria Math" w:hAnsi="Cambria Math" w:cstheme="minorHAnsi"/>
                  <w:szCs w:val="24"/>
                </w:rPr>
                <m:t>N</m:t>
              </m:r>
            </m:sup>
            <m:e>
              <m:sSubSup>
                <m:sSubSupPr>
                  <m:ctrlPr>
                    <w:rPr>
                      <w:rFonts w:ascii="Cambria Math" w:hAnsi="Cambria Math" w:cs="Arial"/>
                      <w:i/>
                      <w:color w:val="111111"/>
                      <w:szCs w:val="24"/>
                      <w:shd w:val="clear" w:color="auto" w:fill="FFFFFF"/>
                    </w:rPr>
                  </m:ctrlPr>
                </m:sSubSupPr>
                <m:e>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w</m:t>
                          </m:r>
                        </m:e>
                      </m:acc>
                      <m:r>
                        <w:rPr>
                          <w:rFonts w:ascii="Cambria Math" w:hAnsi="Cambria Math"/>
                          <w:szCs w:val="24"/>
                        </w:rPr>
                        <m:t>_varIndivInterval</m:t>
                      </m:r>
                    </m:e>
                    <m:sup>
                      <m:r>
                        <w:rPr>
                          <w:rFonts w:ascii="Cambria Math" w:hAnsi="Cambria Math"/>
                          <w:szCs w:val="24"/>
                        </w:rPr>
                        <m:t>i</m:t>
                      </m:r>
                    </m:sup>
                  </m:sSup>
                  <m:r>
                    <w:rPr>
                      <w:rFonts w:ascii="Cambria Math" w:hAnsi="Cambria Math" w:cs="Arial"/>
                      <w:color w:val="111111"/>
                      <w:szCs w:val="24"/>
                      <w:shd w:val="clear" w:color="auto" w:fill="FFFFFF"/>
                    </w:rPr>
                    <m:t>B</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e>
          </m:nary>
        </m:oMath>
      </m:oMathPara>
    </w:p>
    <w:p w14:paraId="38791919" w14:textId="7D098BA2" w:rsidR="00915410" w:rsidRPr="00D13F9E" w:rsidRDefault="00915410" w:rsidP="00FD296A">
      <w:pPr>
        <w:rPr>
          <w:rFonts w:cstheme="minorHAnsi"/>
        </w:rPr>
      </w:pPr>
    </w:p>
    <w:p w14:paraId="723EB44B" w14:textId="77777777" w:rsidR="00AC665D" w:rsidRPr="00D13F9E" w:rsidRDefault="00AC665D" w:rsidP="00FD296A">
      <w:pPr>
        <w:rPr>
          <w:rFonts w:cstheme="minorHAnsi"/>
        </w:rPr>
      </w:pPr>
    </w:p>
    <w:p w14:paraId="0AC4F9FD" w14:textId="3D7D8E66" w:rsidR="003B5978" w:rsidRPr="00D13F9E" w:rsidRDefault="00935B77" w:rsidP="00EF4D61">
      <w:pPr>
        <w:pStyle w:val="Heading2"/>
        <w:rPr>
          <w:rFonts w:ascii="Calibri" w:eastAsia="Calibri" w:hAnsi="Calibri" w:cs="Calibri"/>
          <w:bCs/>
          <w:color w:val="000000"/>
        </w:rPr>
      </w:pPr>
      <w:bookmarkStart w:id="19" w:name="_Toc22066264"/>
      <w:proofErr w:type="spellStart"/>
      <w:r w:rsidRPr="00935B77">
        <w:t>AsymWAgg</w:t>
      </w:r>
      <w:proofErr w:type="spellEnd"/>
      <w:r w:rsidRPr="00935B77">
        <w:t>: Weighted by asymmetry of intervals</w:t>
      </w:r>
      <w:bookmarkEnd w:id="19"/>
      <w:r w:rsidR="003B5978" w:rsidRPr="00D13F9E">
        <w:rPr>
          <w:rFonts w:ascii="Calibri" w:eastAsia="Calibri" w:hAnsi="Calibri" w:cs="Calibri"/>
          <w:bCs/>
          <w:color w:val="000000"/>
        </w:rPr>
        <w:t xml:space="preserve"> </w:t>
      </w:r>
    </w:p>
    <w:p w14:paraId="28A2221F" w14:textId="1E612DC3" w:rsidR="003B5978" w:rsidRPr="00D13F9E" w:rsidRDefault="003B5978" w:rsidP="003B5978">
      <w:pPr>
        <w:pStyle w:val="NoSpacing"/>
      </w:pPr>
      <w:r w:rsidRPr="00D13F9E">
        <w:t xml:space="preserve">Just as the </w:t>
      </w:r>
      <w:r w:rsidR="00792FF1">
        <w:t>width</w:t>
      </w:r>
      <w:r w:rsidRPr="00D13F9E">
        <w:t xml:space="preserve"> of an </w:t>
      </w:r>
      <w:r w:rsidR="007B2A69">
        <w:t>interval</w:t>
      </w:r>
      <w:r w:rsidRPr="00D13F9E">
        <w:t xml:space="preserve"> may be an indicator of knowledge or informativeness, the asymmetry of </w:t>
      </w:r>
      <w:r w:rsidR="007B2A69">
        <w:t>an interval relative to the corresponding best estimate</w:t>
      </w:r>
      <w:r w:rsidRPr="00D13F9E">
        <w:t xml:space="preserve"> may likewise be an indicator. One simple way to define asymmetry is:</w:t>
      </w:r>
    </w:p>
    <w:p w14:paraId="6F03B67B" w14:textId="06B140DB" w:rsidR="003B5978" w:rsidRPr="00D13F9E" w:rsidRDefault="003B5978" w:rsidP="003B5978">
      <w:pPr>
        <w:widowControl w:val="0"/>
        <w:rPr>
          <w:rFonts w:ascii="Calibri" w:eastAsia="Calibri" w:hAnsi="Calibri" w:cs="Calibri"/>
          <w:b/>
          <w:i/>
        </w:rPr>
      </w:pPr>
    </w:p>
    <w:p w14:paraId="0FF4982F" w14:textId="089F1788" w:rsidR="00A20C66" w:rsidRPr="00D13F9E" w:rsidRDefault="00915410" w:rsidP="00A20C66">
      <w:pPr>
        <w:ind w:firstLine="720"/>
        <w:rPr>
          <w:rFonts w:asciiTheme="majorHAnsi" w:hAnsiTheme="majorHAnsi" w:cstheme="majorHAnsi"/>
        </w:rPr>
      </w:pPr>
      <w:r w:rsidRPr="00D13F9E">
        <w:rPr>
          <w:rFonts w:asciiTheme="majorHAnsi" w:hAnsiTheme="majorHAnsi" w:cstheme="majorHAnsi"/>
        </w:rPr>
        <w:t xml:space="preserve">If </w:t>
      </w:r>
      <m:oMath>
        <m:sSubSup>
          <m:sSubSupPr>
            <m:ctrlPr>
              <w:rPr>
                <w:rFonts w:ascii="Cambria Math" w:eastAsia="Cambria Math" w:hAnsi="Cambria Math" w:cs="Cambria Math"/>
              </w:rPr>
            </m:ctrlPr>
          </m:sSubSupPr>
          <m:e>
            <m:r>
              <w:rPr>
                <w:rFonts w:ascii="Cambria Math" w:eastAsia="Cambria Math" w:hAnsi="Cambria Math" w:cs="Cambria Math"/>
              </w:rPr>
              <m:t>B</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)/2</m:t>
        </m:r>
      </m:oMath>
      <w:r w:rsidRPr="00D13F9E">
        <w:rPr>
          <w:rFonts w:asciiTheme="majorHAnsi" w:hAnsiTheme="majorHAnsi" w:cstheme="majorHAnsi"/>
        </w:rPr>
        <w:t>:</w:t>
      </w:r>
      <m:oMath>
        <m:r>
          <m:rPr>
            <m:sty m:val="p"/>
          </m:rPr>
          <w:rPr>
            <w:rFonts w:ascii="Cambria Math" w:hAnsi="Cambria Math" w:cstheme="majorHAnsi"/>
          </w:rPr>
          <w:br/>
        </m:r>
      </m:oMath>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w_asym</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=1 - 2(</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B</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oMath>
      </m:oMathPara>
    </w:p>
    <w:p w14:paraId="357EF13B" w14:textId="77777777" w:rsidR="00A20C66" w:rsidRPr="00D13F9E" w:rsidRDefault="00A20C66" w:rsidP="00A20C66">
      <w:pPr>
        <w:rPr>
          <w:rFonts w:asciiTheme="majorHAnsi" w:hAnsiTheme="majorHAnsi" w:cstheme="majorHAnsi"/>
        </w:rPr>
      </w:pPr>
      <w:r w:rsidRPr="00D13F9E">
        <w:rPr>
          <w:rFonts w:asciiTheme="majorHAnsi" w:hAnsiTheme="majorHAnsi" w:cstheme="majorHAnsi"/>
        </w:rPr>
        <w:t>else:</w:t>
      </w:r>
    </w:p>
    <w:p w14:paraId="426BEC6C" w14:textId="37531398" w:rsidR="00915410" w:rsidRPr="00D13F9E" w:rsidRDefault="00915410" w:rsidP="00915410">
      <w:pPr>
        <w:rPr>
          <w:rFonts w:asciiTheme="majorHAnsi" w:hAnsiTheme="majorHAnsi" w:cstheme="majorHAnsi"/>
          <w:lang w:eastAsia="en-US"/>
        </w:rPr>
      </w:pPr>
    </w:p>
    <w:p w14:paraId="5D94E819" w14:textId="514A380D" w:rsidR="00915410" w:rsidRPr="00D13F9E" w:rsidRDefault="00533119" w:rsidP="00915410">
      <w:pPr>
        <w:ind w:firstLine="720"/>
        <w:rPr>
          <w:rFonts w:asciiTheme="majorHAnsi" w:hAnsiTheme="majorHAnsi" w:cstheme="majorHAnsi"/>
        </w:rPr>
      </w:pPr>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w_asym</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=1 - 2(</m:t>
          </m:r>
          <m:sSubSup>
            <m:sSubSupPr>
              <m:ctrlPr>
                <w:rPr>
                  <w:rFonts w:ascii="Cambria Math" w:eastAsia="Cambria Math" w:hAnsi="Cambria Math" w:cs="Cambria Math"/>
                </w:rPr>
              </m:ctrlPr>
            </m:sSubSupPr>
            <m:e>
              <m:r>
                <w:rPr>
                  <w:rFonts w:ascii="Cambria Math" w:eastAsia="Cambria Math" w:hAnsi="Cambria Math" w:cs="Cambria Math"/>
                </w:rPr>
                <m:t>B</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L</m:t>
              </m:r>
            </m:e>
            <m:sub>
              <m:r>
                <w:rPr>
                  <w:rFonts w:ascii="Cambria Math" w:eastAsia="Cambria Math" w:hAnsi="Cambria Math" w:cs="Cambria Math"/>
                </w:rPr>
                <m:t>c</m:t>
              </m:r>
            </m:sub>
            <m:sup>
              <m:r>
                <w:rPr>
                  <w:rFonts w:ascii="Cambria Math" w:eastAsia="Cambria Math" w:hAnsi="Cambria Math" w:cs="Cambria Math"/>
                </w:rPr>
                <m:t>i</m:t>
              </m:r>
            </m:sup>
          </m:sSubSup>
          <m:r>
            <w:rPr>
              <w:rFonts w:ascii="Cambria Math" w:hAnsi="Cambria Math" w:cstheme="majorHAnsi"/>
            </w:rPr>
            <m:t>)</m:t>
          </m:r>
        </m:oMath>
      </m:oMathPara>
    </w:p>
    <w:p w14:paraId="268A3AD4" w14:textId="70C8ACAA" w:rsidR="00915410" w:rsidRPr="00D13F9E" w:rsidRDefault="00915410" w:rsidP="00915410">
      <w:pPr>
        <w:ind w:firstLine="720"/>
        <w:rPr>
          <w:rFonts w:asciiTheme="majorHAnsi" w:hAnsiTheme="majorHAnsi" w:cstheme="majorHAnsi"/>
        </w:rPr>
      </w:pPr>
    </w:p>
    <w:p w14:paraId="1FFF9D9A" w14:textId="77777777" w:rsidR="00915410" w:rsidRPr="00D13F9E" w:rsidRDefault="00915410" w:rsidP="00915410">
      <w:pPr>
        <w:rPr>
          <w:rFonts w:asciiTheme="majorHAnsi" w:hAnsiTheme="majorHAnsi" w:cstheme="majorHAnsi"/>
        </w:rPr>
      </w:pPr>
    </w:p>
    <w:p w14:paraId="65FF7E8A" w14:textId="34D57988" w:rsidR="004F1C19" w:rsidRPr="003B7064" w:rsidRDefault="00533119" w:rsidP="004F1C19">
      <w:pPr>
        <w:pStyle w:val="PlainText"/>
        <w:rPr>
          <w:rFonts w:eastAsiaTheme="minorEastAsia"/>
          <w:color w:val="111111"/>
          <w:szCs w:val="24"/>
          <w:shd w:val="clear" w:color="auto" w:fill="FFFFFF"/>
        </w:rPr>
      </w:pPr>
      <m:oMathPara>
        <m:oMath>
          <m:sSub>
            <m:sSubPr>
              <m:ctrlPr>
                <w:rPr>
                  <w:rFonts w:ascii="Cambria Math" w:hAnsi="Cambria Math" w:cstheme="minorHAnsi"/>
                  <w:i/>
                  <w:szCs w:val="24"/>
                </w:rPr>
              </m:ctrlPr>
            </m:sSubPr>
            <m:e>
              <m:r>
                <w:rPr>
                  <w:rFonts w:ascii="Cambria Math" w:hAnsi="Cambria Math"/>
                  <w:color w:val="111111"/>
                  <w:szCs w:val="24"/>
                  <w:shd w:val="clear" w:color="auto" w:fill="FFFFFF"/>
                </w:rPr>
                <m:t>p̂</m:t>
              </m:r>
            </m:e>
            <m:sub>
              <m:r>
                <w:rPr>
                  <w:rFonts w:ascii="Cambria Math" w:hAnsi="Cambria Math" w:cstheme="minorHAnsi"/>
                  <w:szCs w:val="24"/>
                </w:rPr>
                <m:t>c</m:t>
              </m:r>
            </m:sub>
          </m:sSub>
          <m:r>
            <w:rPr>
              <w:rFonts w:ascii="Cambria Math" w:hAnsi="Cambria Math"/>
              <w:color w:val="000000"/>
              <w:szCs w:val="24"/>
            </w:rPr>
            <m:t>(AsymAgg</m:t>
          </m:r>
          <m:r>
            <m:rPr>
              <m:sty m:val="bi"/>
            </m:rPr>
            <w:rPr>
              <w:rFonts w:ascii="Cambria Math" w:eastAsia="Calibri" w:hAnsi="Cambria Math" w:cs="Calibri"/>
              <w:color w:val="000000"/>
              <w:szCs w:val="24"/>
            </w:rPr>
            <m:t xml:space="preserve"> </m:t>
          </m:r>
          <m:r>
            <w:rPr>
              <w:rFonts w:ascii="Cambria Math" w:hAnsi="Cambria Math"/>
              <w:color w:val="111111"/>
              <w:szCs w:val="24"/>
              <w:shd w:val="clear" w:color="auto" w:fill="FFFFFF"/>
            </w:rPr>
            <m:t>)</m:t>
          </m:r>
          <m:r>
            <w:rPr>
              <w:rFonts w:ascii="Cambria Math" w:eastAsia="Cambria Math" w:hAnsi="Cambria Math" w:cs="Cambria Math"/>
              <w:color w:val="000000"/>
              <w:szCs w:val="24"/>
            </w:rPr>
            <m:t xml:space="preserve">=  </m:t>
          </m:r>
          <m:nary>
            <m:naryPr>
              <m:chr m:val="∑"/>
              <m:limLoc m:val="undOvr"/>
              <m:ctrlPr>
                <w:rPr>
                  <w:rFonts w:ascii="Cambria Math" w:hAnsi="Cambria Math" w:cs="Arial"/>
                  <w:i/>
                  <w:color w:val="111111"/>
                  <w:szCs w:val="24"/>
                  <w:shd w:val="clear" w:color="auto" w:fill="FFFFFF"/>
                </w:rPr>
              </m:ctrlPr>
            </m:naryPr>
            <m:sub>
              <m:r>
                <w:rPr>
                  <w:rFonts w:ascii="Cambria Math" w:hAnsi="Cambria Math" w:cs="Arial"/>
                  <w:color w:val="111111"/>
                  <w:szCs w:val="24"/>
                  <w:shd w:val="clear" w:color="auto" w:fill="FFFFFF"/>
                </w:rPr>
                <m:t>i=1</m:t>
              </m:r>
            </m:sub>
            <m:sup>
              <m:r>
                <m:rPr>
                  <m:sty m:val="p"/>
                </m:rPr>
                <w:rPr>
                  <w:rFonts w:ascii="Cambria Math" w:eastAsia="Cambria Math" w:hAnsi="Cambria Math" w:cstheme="minorHAnsi"/>
                  <w:szCs w:val="24"/>
                </w:rPr>
                <m:t>N</m:t>
              </m:r>
            </m:sup>
            <m:e>
              <m:sSubSup>
                <m:sSubSupPr>
                  <m:ctrlPr>
                    <w:rPr>
                      <w:rFonts w:ascii="Cambria Math" w:hAnsi="Cambria Math" w:cs="Arial"/>
                      <w:i/>
                      <w:color w:val="111111"/>
                      <w:szCs w:val="24"/>
                      <w:shd w:val="clear" w:color="auto" w:fill="FFFFFF"/>
                    </w:rPr>
                  </m:ctrlPr>
                </m:sSubSupPr>
                <m:e>
                  <m:sSubSup>
                    <m:sSubSupPr>
                      <m:ctrlPr>
                        <w:rPr>
                          <w:rFonts w:ascii="Cambria Math" w:hAnsi="Cambria Math" w:cs="Arial"/>
                          <w:i/>
                          <w:color w:val="111111"/>
                          <w:szCs w:val="24"/>
                          <w:shd w:val="clear" w:color="auto" w:fill="FFFFFF"/>
                        </w:rPr>
                      </m:ctrlPr>
                    </m:sSubSupPr>
                    <m:e>
                      <m:acc>
                        <m:accPr>
                          <m:chr m:val="̃"/>
                          <m:ctrlPr>
                            <w:rPr>
                              <w:rFonts w:ascii="Cambria Math" w:hAnsi="Cambria Math"/>
                              <w:i/>
                              <w:szCs w:val="24"/>
                            </w:rPr>
                          </m:ctrlPr>
                        </m:accPr>
                        <m:e>
                          <m:r>
                            <w:rPr>
                              <w:rFonts w:ascii="Cambria Math" w:hAnsi="Cambria Math"/>
                              <w:szCs w:val="24"/>
                            </w:rPr>
                            <m:t>w</m:t>
                          </m:r>
                        </m:e>
                      </m:acc>
                      <m:r>
                        <w:rPr>
                          <w:rFonts w:ascii="Cambria Math" w:hAnsi="Cambria Math"/>
                          <w:szCs w:val="24"/>
                        </w:rPr>
                        <m:t>_asym</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r>
                    <w:rPr>
                      <w:rFonts w:ascii="Cambria Math" w:hAnsi="Cambria Math" w:cs="Arial"/>
                      <w:color w:val="111111"/>
                      <w:szCs w:val="24"/>
                      <w:shd w:val="clear" w:color="auto" w:fill="FFFFFF"/>
                    </w:rPr>
                    <m:t>B</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e>
          </m:nary>
        </m:oMath>
      </m:oMathPara>
    </w:p>
    <w:p w14:paraId="441966C1" w14:textId="380D1DCB" w:rsidR="00EA53E5" w:rsidRDefault="00EA53E5" w:rsidP="004F1C19">
      <w:pPr>
        <w:pStyle w:val="PlainText"/>
        <w:rPr>
          <w:rFonts w:eastAsiaTheme="minorEastAsia"/>
          <w:color w:val="111111"/>
          <w:shd w:val="clear" w:color="auto" w:fill="FFFFFF"/>
        </w:rPr>
      </w:pPr>
    </w:p>
    <w:p w14:paraId="6908677A" w14:textId="77777777" w:rsidR="00935B77" w:rsidRDefault="00935B77" w:rsidP="00935B77"/>
    <w:p w14:paraId="3A91995F" w14:textId="02300B78" w:rsidR="00EA53E5" w:rsidRPr="00935B77" w:rsidRDefault="00935B77" w:rsidP="00EF4D61">
      <w:pPr>
        <w:pStyle w:val="Heading2"/>
      </w:pPr>
      <w:bookmarkStart w:id="20" w:name="_Toc22066265"/>
      <w:proofErr w:type="spellStart"/>
      <w:r w:rsidRPr="00935B77">
        <w:t>IndIntAsymWAgg</w:t>
      </w:r>
      <w:proofErr w:type="spellEnd"/>
      <w:r w:rsidRPr="00935B77">
        <w:t>: Weighted by individuals’ interval width</w:t>
      </w:r>
      <w:r w:rsidR="00EF4D61">
        <w:t>s</w:t>
      </w:r>
      <w:r>
        <w:t xml:space="preserve"> </w:t>
      </w:r>
      <w:r w:rsidRPr="00935B77">
        <w:t>and asymmetry</w:t>
      </w:r>
      <w:bookmarkEnd w:id="20"/>
      <w:r w:rsidR="00EA53E5" w:rsidRPr="00D13F9E">
        <w:rPr>
          <w:rFonts w:ascii="Calibri" w:eastAsia="Calibri" w:hAnsi="Calibri" w:cs="Calibri"/>
          <w:color w:val="000000"/>
        </w:rPr>
        <w:t xml:space="preserve"> </w:t>
      </w:r>
    </w:p>
    <w:p w14:paraId="50751ACD" w14:textId="672EB2A4" w:rsidR="003B5978" w:rsidRDefault="00263249" w:rsidP="00AA632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This method </w:t>
      </w:r>
      <w:r w:rsidR="006176FB">
        <w:rPr>
          <w:rFonts w:ascii="Calibri" w:eastAsia="Calibri" w:hAnsi="Calibri" w:cs="Calibri"/>
          <w:color w:val="000000"/>
        </w:rPr>
        <w:t>involves</w:t>
      </w:r>
      <w:r>
        <w:rPr>
          <w:rFonts w:ascii="Calibri" w:eastAsia="Calibri" w:hAnsi="Calibri" w:cs="Calibri"/>
          <w:color w:val="000000"/>
        </w:rPr>
        <w:t xml:space="preserve"> a weighted aggregation that combines the weights calculated in the </w:t>
      </w:r>
      <w:proofErr w:type="spellStart"/>
      <w:r>
        <w:rPr>
          <w:rFonts w:ascii="Calibri" w:eastAsia="Calibri" w:hAnsi="Calibri" w:cs="Calibri"/>
          <w:color w:val="000000"/>
        </w:rPr>
        <w:t>Asym</w:t>
      </w:r>
      <w:r w:rsidR="0026579A">
        <w:rPr>
          <w:rFonts w:ascii="Calibri" w:eastAsia="Calibri" w:hAnsi="Calibri" w:cs="Calibri"/>
          <w:color w:val="000000"/>
        </w:rPr>
        <w:t>W</w:t>
      </w:r>
      <w:r>
        <w:rPr>
          <w:rFonts w:ascii="Calibri" w:eastAsia="Calibri" w:hAnsi="Calibri" w:cs="Calibri"/>
          <w:color w:val="000000"/>
        </w:rPr>
        <w:t>Agg</w:t>
      </w:r>
      <w:proofErr w:type="spellEnd"/>
      <w:r w:rsidR="006176FB">
        <w:rPr>
          <w:rFonts w:ascii="Calibri" w:eastAsia="Calibri" w:hAnsi="Calibri" w:cs="Calibri"/>
          <w:color w:val="000000"/>
        </w:rPr>
        <w:t xml:space="preserve"> </w:t>
      </w:r>
      <w:r>
        <w:rPr>
          <w:rFonts w:ascii="Calibri" w:eastAsia="Calibri" w:hAnsi="Calibri" w:cs="Calibri"/>
          <w:color w:val="000000"/>
        </w:rPr>
        <w:t xml:space="preserve">and </w:t>
      </w:r>
      <w:proofErr w:type="spellStart"/>
      <w:r>
        <w:rPr>
          <w:rFonts w:ascii="Calibri" w:eastAsia="Calibri" w:hAnsi="Calibri" w:cs="Calibri"/>
          <w:color w:val="000000"/>
        </w:rPr>
        <w:t>In</w:t>
      </w:r>
      <w:r w:rsidR="00AA632D">
        <w:rPr>
          <w:rFonts w:ascii="Calibri" w:eastAsia="Calibri" w:hAnsi="Calibri" w:cs="Calibri"/>
          <w:color w:val="000000"/>
        </w:rPr>
        <w:t>d</w:t>
      </w:r>
      <w:r w:rsidR="0026579A">
        <w:rPr>
          <w:rFonts w:ascii="Calibri" w:eastAsia="Calibri" w:hAnsi="Calibri" w:cs="Calibri"/>
          <w:color w:val="000000"/>
        </w:rPr>
        <w:t>In</w:t>
      </w:r>
      <w:r w:rsidR="00AA632D">
        <w:rPr>
          <w:rFonts w:ascii="Calibri" w:eastAsia="Calibri" w:hAnsi="Calibri" w:cs="Calibri"/>
          <w:color w:val="000000"/>
        </w:rPr>
        <w:t>t</w:t>
      </w:r>
      <w:r>
        <w:rPr>
          <w:rFonts w:ascii="Calibri" w:eastAsia="Calibri" w:hAnsi="Calibri" w:cs="Calibri"/>
          <w:color w:val="000000"/>
        </w:rPr>
        <w:t>WAgg</w:t>
      </w:r>
      <w:proofErr w:type="spellEnd"/>
      <w:r>
        <w:rPr>
          <w:rFonts w:ascii="Calibri" w:eastAsia="Calibri" w:hAnsi="Calibri" w:cs="Calibri"/>
          <w:color w:val="000000"/>
        </w:rPr>
        <w:t xml:space="preserve"> methods. </w:t>
      </w:r>
    </w:p>
    <w:p w14:paraId="6ACDFF1B" w14:textId="77777777" w:rsidR="006176FB" w:rsidRDefault="006176FB" w:rsidP="003B5978">
      <w:pPr>
        <w:pBdr>
          <w:top w:val="nil"/>
          <w:left w:val="nil"/>
          <w:bottom w:val="nil"/>
          <w:right w:val="nil"/>
          <w:between w:val="nil"/>
        </w:pBdr>
        <w:ind w:left="720" w:hanging="720"/>
        <w:rPr>
          <w:rFonts w:ascii="Calibri" w:eastAsia="Calibri" w:hAnsi="Calibri" w:cs="Calibri"/>
          <w:color w:val="000000"/>
        </w:rPr>
      </w:pPr>
    </w:p>
    <w:p w14:paraId="773484D2" w14:textId="5279E3EE" w:rsidR="00263249" w:rsidRDefault="00263249" w:rsidP="003B5978">
      <w:pPr>
        <w:pBdr>
          <w:top w:val="nil"/>
          <w:left w:val="nil"/>
          <w:bottom w:val="nil"/>
          <w:right w:val="nil"/>
          <w:between w:val="nil"/>
        </w:pBdr>
        <w:ind w:left="720" w:hanging="720"/>
        <w:rPr>
          <w:rFonts w:ascii="Calibri" w:eastAsia="Calibri" w:hAnsi="Calibri" w:cs="Calibri"/>
          <w:color w:val="000000"/>
        </w:rPr>
      </w:pPr>
      <w:r>
        <w:rPr>
          <w:rFonts w:ascii="Calibri" w:eastAsia="Calibri" w:hAnsi="Calibri" w:cs="Calibri"/>
          <w:color w:val="000000"/>
        </w:rPr>
        <w:t xml:space="preserve"> </w:t>
      </w:r>
      <w:r w:rsidR="006176FB">
        <w:rPr>
          <w:rFonts w:ascii="Calibri" w:eastAsia="Calibri" w:hAnsi="Calibri" w:cs="Calibri"/>
          <w:color w:val="000000"/>
        </w:rPr>
        <w:tab/>
      </w:r>
      <w:r w:rsidR="006176FB">
        <w:rPr>
          <w:rFonts w:ascii="Calibri" w:eastAsia="Calibri" w:hAnsi="Calibri" w:cs="Calibri"/>
          <w:color w:val="000000"/>
        </w:rPr>
        <w:tab/>
      </w:r>
      <w:r w:rsidR="006176FB">
        <w:rPr>
          <w:rFonts w:ascii="Calibri" w:eastAsia="Calibri" w:hAnsi="Calibri" w:cs="Calibri"/>
          <w:color w:val="000000"/>
        </w:rPr>
        <w:tab/>
      </w:r>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w_nIndIntW_asym</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w_nIndivInterval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eastAsia="Calibri" w:hAnsi="Cambria Math" w:cs="Calibri"/>
            <w:color w:val="000000"/>
          </w:rPr>
          <m:t>*</m:t>
        </m:r>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w_asym</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p>
    <w:p w14:paraId="6ACB9564" w14:textId="1034442A" w:rsidR="00263249" w:rsidRPr="003B7064" w:rsidRDefault="00533119" w:rsidP="00263249">
      <w:pPr>
        <w:pStyle w:val="PlainText"/>
        <w:rPr>
          <w:rFonts w:eastAsiaTheme="minorEastAsia"/>
          <w:color w:val="111111"/>
          <w:szCs w:val="24"/>
          <w:shd w:val="clear" w:color="auto" w:fill="FFFFFF"/>
        </w:rPr>
      </w:pPr>
      <m:oMathPara>
        <m:oMath>
          <m:sSub>
            <m:sSubPr>
              <m:ctrlPr>
                <w:rPr>
                  <w:rFonts w:ascii="Cambria Math" w:hAnsi="Cambria Math" w:cstheme="minorHAnsi"/>
                  <w:i/>
                  <w:szCs w:val="24"/>
                </w:rPr>
              </m:ctrlPr>
            </m:sSubPr>
            <m:e>
              <m:r>
                <w:rPr>
                  <w:rFonts w:ascii="Cambria Math" w:hAnsi="Cambria Math"/>
                  <w:color w:val="111111"/>
                  <w:szCs w:val="24"/>
                  <w:shd w:val="clear" w:color="auto" w:fill="FFFFFF"/>
                </w:rPr>
                <m:t>p̂</m:t>
              </m:r>
            </m:e>
            <m:sub>
              <m:r>
                <w:rPr>
                  <w:rFonts w:ascii="Cambria Math" w:hAnsi="Cambria Math" w:cstheme="minorHAnsi"/>
                  <w:szCs w:val="24"/>
                </w:rPr>
                <m:t>c</m:t>
              </m:r>
            </m:sub>
          </m:sSub>
          <m:r>
            <w:rPr>
              <w:rFonts w:ascii="Cambria Math" w:hAnsi="Cambria Math"/>
              <w:color w:val="000000"/>
              <w:szCs w:val="24"/>
            </w:rPr>
            <m:t>(IndIntWAsymAgg</m:t>
          </m:r>
          <m:r>
            <m:rPr>
              <m:sty m:val="bi"/>
            </m:rPr>
            <w:rPr>
              <w:rFonts w:ascii="Cambria Math" w:eastAsia="Calibri" w:hAnsi="Cambria Math" w:cs="Calibri"/>
              <w:color w:val="000000"/>
              <w:szCs w:val="24"/>
            </w:rPr>
            <m:t xml:space="preserve"> </m:t>
          </m:r>
          <m:r>
            <w:rPr>
              <w:rFonts w:ascii="Cambria Math" w:hAnsi="Cambria Math"/>
              <w:color w:val="111111"/>
              <w:szCs w:val="24"/>
              <w:shd w:val="clear" w:color="auto" w:fill="FFFFFF"/>
            </w:rPr>
            <m:t>)</m:t>
          </m:r>
          <m:r>
            <w:rPr>
              <w:rFonts w:ascii="Cambria Math" w:eastAsia="Cambria Math" w:hAnsi="Cambria Math" w:cs="Cambria Math"/>
              <w:color w:val="000000"/>
              <w:szCs w:val="24"/>
            </w:rPr>
            <m:t xml:space="preserve">=  </m:t>
          </m:r>
          <m:nary>
            <m:naryPr>
              <m:chr m:val="∑"/>
              <m:limLoc m:val="undOvr"/>
              <m:ctrlPr>
                <w:rPr>
                  <w:rFonts w:ascii="Cambria Math" w:hAnsi="Cambria Math" w:cs="Arial"/>
                  <w:i/>
                  <w:color w:val="111111"/>
                  <w:szCs w:val="24"/>
                  <w:shd w:val="clear" w:color="auto" w:fill="FFFFFF"/>
                </w:rPr>
              </m:ctrlPr>
            </m:naryPr>
            <m:sub>
              <m:r>
                <w:rPr>
                  <w:rFonts w:ascii="Cambria Math" w:hAnsi="Cambria Math" w:cs="Arial"/>
                  <w:color w:val="111111"/>
                  <w:szCs w:val="24"/>
                  <w:shd w:val="clear" w:color="auto" w:fill="FFFFFF"/>
                </w:rPr>
                <m:t>i=1</m:t>
              </m:r>
            </m:sub>
            <m:sup>
              <m:r>
                <m:rPr>
                  <m:sty m:val="p"/>
                </m:rPr>
                <w:rPr>
                  <w:rFonts w:ascii="Cambria Math" w:eastAsia="Cambria Math" w:hAnsi="Cambria Math" w:cstheme="minorHAnsi"/>
                  <w:szCs w:val="24"/>
                </w:rPr>
                <m:t>N</m:t>
              </m:r>
            </m:sup>
            <m:e>
              <m:sSubSup>
                <m:sSubSupPr>
                  <m:ctrlPr>
                    <w:rPr>
                      <w:rFonts w:ascii="Cambria Math" w:hAnsi="Cambria Math" w:cs="Arial"/>
                      <w:i/>
                      <w:color w:val="111111"/>
                      <w:szCs w:val="24"/>
                      <w:shd w:val="clear" w:color="auto" w:fill="FFFFFF"/>
                    </w:rPr>
                  </m:ctrlPr>
                </m:sSubSupPr>
                <m:e>
                  <m:acc>
                    <m:accPr>
                      <m:chr m:val="̃"/>
                      <m:ctrlPr>
                        <w:rPr>
                          <w:rFonts w:ascii="Cambria Math" w:hAnsi="Cambria Math"/>
                          <w:i/>
                          <w:szCs w:val="24"/>
                        </w:rPr>
                      </m:ctrlPr>
                    </m:accPr>
                    <m:e>
                      <m:r>
                        <w:rPr>
                          <w:rFonts w:ascii="Cambria Math" w:hAnsi="Cambria Math"/>
                          <w:szCs w:val="24"/>
                        </w:rPr>
                        <m:t>w</m:t>
                      </m:r>
                    </m:e>
                  </m:acc>
                  <m:r>
                    <w:rPr>
                      <w:rFonts w:ascii="Cambria Math" w:hAnsi="Cambria Math"/>
                      <w:szCs w:val="24"/>
                    </w:rPr>
                    <m:t>_nIndInt_asym</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sSubSup>
                <m:sSubSupPr>
                  <m:ctrlPr>
                    <w:rPr>
                      <w:rFonts w:ascii="Cambria Math" w:hAnsi="Cambria Math" w:cs="Arial"/>
                      <w:i/>
                      <w:color w:val="111111"/>
                      <w:szCs w:val="24"/>
                      <w:shd w:val="clear" w:color="auto" w:fill="FFFFFF"/>
                    </w:rPr>
                  </m:ctrlPr>
                </m:sSubSupPr>
                <m:e>
                  <m:r>
                    <w:rPr>
                      <w:rFonts w:ascii="Cambria Math" w:hAnsi="Cambria Math" w:cs="Arial"/>
                      <w:color w:val="111111"/>
                      <w:szCs w:val="24"/>
                      <w:shd w:val="clear" w:color="auto" w:fill="FFFFFF"/>
                    </w:rPr>
                    <m:t>B</m:t>
                  </m:r>
                </m:e>
                <m:sub>
                  <m:r>
                    <w:rPr>
                      <w:rFonts w:ascii="Cambria Math" w:hAnsi="Cambria Math" w:cs="Arial"/>
                      <w:color w:val="111111"/>
                      <w:szCs w:val="24"/>
                      <w:shd w:val="clear" w:color="auto" w:fill="FFFFFF"/>
                    </w:rPr>
                    <m:t>c</m:t>
                  </m:r>
                </m:sub>
                <m:sup>
                  <m:r>
                    <w:rPr>
                      <w:rFonts w:ascii="Cambria Math" w:hAnsi="Cambria Math" w:cs="Arial"/>
                      <w:color w:val="111111"/>
                      <w:szCs w:val="24"/>
                      <w:shd w:val="clear" w:color="auto" w:fill="FFFFFF"/>
                    </w:rPr>
                    <m:t>i</m:t>
                  </m:r>
                </m:sup>
              </m:sSubSup>
            </m:e>
          </m:nary>
        </m:oMath>
      </m:oMathPara>
    </w:p>
    <w:p w14:paraId="0238D675" w14:textId="1F6E72B8" w:rsidR="00EA53E5" w:rsidRDefault="00EA53E5" w:rsidP="00567000">
      <w:pPr>
        <w:widowControl w:val="0"/>
        <w:rPr>
          <w:rFonts w:ascii="Calibri" w:eastAsia="Calibri" w:hAnsi="Calibri" w:cs="Calibri"/>
          <w:color w:val="000000"/>
        </w:rPr>
      </w:pPr>
    </w:p>
    <w:p w14:paraId="20698392" w14:textId="31CCDBD7" w:rsidR="00FB6373" w:rsidRPr="00D13F9E" w:rsidRDefault="00FB6373">
      <w:pPr>
        <w:widowControl w:val="0"/>
      </w:pPr>
    </w:p>
    <w:p w14:paraId="1B1A946F" w14:textId="77777777" w:rsidR="009351FA" w:rsidRPr="00D13F9E" w:rsidRDefault="009351FA">
      <w:pPr>
        <w:widowControl w:val="0"/>
      </w:pPr>
    </w:p>
    <w:p w14:paraId="53B0EC90" w14:textId="745E3C8E" w:rsidR="00FB6373" w:rsidRPr="00935B77" w:rsidRDefault="00FB6373" w:rsidP="00EF4D61">
      <w:pPr>
        <w:pStyle w:val="Heading2"/>
        <w:rPr>
          <w:rFonts w:eastAsia="Calibri"/>
        </w:rPr>
      </w:pPr>
      <w:bookmarkStart w:id="21" w:name="_Toc22066266"/>
      <w:proofErr w:type="spellStart"/>
      <w:r w:rsidRPr="00EF4D61">
        <w:t>KitchSin</w:t>
      </w:r>
      <w:r w:rsidR="0085745E" w:rsidRPr="00EF4D61">
        <w:t>k</w:t>
      </w:r>
      <w:r w:rsidRPr="00EF4D61">
        <w:t>WAgg</w:t>
      </w:r>
      <w:proofErr w:type="spellEnd"/>
      <w:r w:rsidR="00935B77" w:rsidRPr="00EF4D61">
        <w:t>:</w:t>
      </w:r>
      <w:r w:rsidRPr="00D13F9E">
        <w:t xml:space="preserve"> </w:t>
      </w:r>
      <w:r w:rsidR="00935B77" w:rsidRPr="00935B77">
        <w:rPr>
          <w:rFonts w:eastAsia="Calibri"/>
        </w:rPr>
        <w:t>Weighted by everything but the kitchen</w:t>
      </w:r>
      <w:r w:rsidR="00935B77">
        <w:rPr>
          <w:rFonts w:eastAsia="Calibri"/>
        </w:rPr>
        <w:t xml:space="preserve"> </w:t>
      </w:r>
      <w:r w:rsidR="00935B77" w:rsidRPr="00935B77">
        <w:rPr>
          <w:rFonts w:eastAsia="Calibri"/>
        </w:rPr>
        <w:t>sink</w:t>
      </w:r>
      <w:bookmarkEnd w:id="21"/>
    </w:p>
    <w:p w14:paraId="789DEA8A" w14:textId="3689ADA7" w:rsidR="00FA7747" w:rsidRPr="00D13F9E" w:rsidRDefault="00FA7747" w:rsidP="00DA7C2A">
      <w:pPr>
        <w:rPr>
          <w:rFonts w:cstheme="minorHAnsi"/>
          <w:lang w:eastAsia="en-US"/>
        </w:rPr>
      </w:pPr>
      <w:r w:rsidRPr="00D13F9E">
        <w:rPr>
          <w:rFonts w:cstheme="minorHAnsi"/>
        </w:rPr>
        <w:t xml:space="preserve">This </w:t>
      </w:r>
      <w:r w:rsidR="00AC665D" w:rsidRPr="00D13F9E">
        <w:rPr>
          <w:rFonts w:cstheme="minorHAnsi"/>
        </w:rPr>
        <w:t>is a rather</w:t>
      </w:r>
      <w:r w:rsidRPr="00D13F9E">
        <w:rPr>
          <w:rFonts w:cstheme="minorHAnsi"/>
        </w:rPr>
        <w:t xml:space="preserve"> ad</w:t>
      </w:r>
      <w:r w:rsidR="00EA53E5">
        <w:rPr>
          <w:rFonts w:cstheme="minorHAnsi"/>
        </w:rPr>
        <w:t>-</w:t>
      </w:r>
      <w:r w:rsidRPr="00D13F9E">
        <w:rPr>
          <w:rFonts w:cstheme="minorHAnsi"/>
        </w:rPr>
        <w:t xml:space="preserve">hoc </w:t>
      </w:r>
      <w:r w:rsidR="00AC665D" w:rsidRPr="00D13F9E">
        <w:rPr>
          <w:rFonts w:cstheme="minorHAnsi"/>
        </w:rPr>
        <w:t>method</w:t>
      </w:r>
      <w:r w:rsidRPr="00D13F9E">
        <w:rPr>
          <w:rFonts w:cstheme="minorHAnsi"/>
        </w:rPr>
        <w:t xml:space="preserve"> that combines factors</w:t>
      </w:r>
      <w:r w:rsidR="008E18E3" w:rsidRPr="00D13F9E">
        <w:rPr>
          <w:rFonts w:cstheme="minorHAnsi"/>
        </w:rPr>
        <w:t xml:space="preserve"> from</w:t>
      </w:r>
      <w:r w:rsidR="00C22172" w:rsidRPr="00D13F9E">
        <w:rPr>
          <w:rFonts w:cstheme="minorHAnsi"/>
        </w:rPr>
        <w:t xml:space="preserve"> the methods above</w:t>
      </w:r>
      <w:r w:rsidR="0085745E" w:rsidRPr="00D13F9E">
        <w:rPr>
          <w:rFonts w:cstheme="minorHAnsi"/>
        </w:rPr>
        <w:t xml:space="preserve">. </w:t>
      </w:r>
    </w:p>
    <w:p w14:paraId="48D0989B" w14:textId="77777777" w:rsidR="00FA7747" w:rsidRPr="00D13F9E" w:rsidRDefault="00FA7747" w:rsidP="00FA7747">
      <w:pPr>
        <w:widowControl w:val="0"/>
        <w:pBdr>
          <w:top w:val="nil"/>
          <w:left w:val="nil"/>
          <w:bottom w:val="nil"/>
          <w:right w:val="nil"/>
          <w:between w:val="nil"/>
        </w:pBdr>
        <w:rPr>
          <w:rFonts w:ascii="Calibri" w:eastAsia="Calibri" w:hAnsi="Calibri" w:cs="Calibri"/>
          <w:b/>
          <w:i/>
          <w:color w:val="000000"/>
        </w:rPr>
      </w:pPr>
    </w:p>
    <w:p w14:paraId="3A08C6CC" w14:textId="7DBF55D3" w:rsidR="00FB6373" w:rsidRPr="00D13F9E" w:rsidRDefault="00FB6373">
      <w:pPr>
        <w:widowControl w:val="0"/>
        <w:ind w:left="360"/>
        <w:rPr>
          <w:rFonts w:ascii="Calibri" w:eastAsia="Calibri" w:hAnsi="Calibri" w:cs="Calibri"/>
          <w:i/>
        </w:rPr>
      </w:pPr>
    </w:p>
    <w:p w14:paraId="1B5153C6" w14:textId="764437D7" w:rsidR="001F3EAA" w:rsidRPr="00D13F9E" w:rsidRDefault="00533119" w:rsidP="000172CA">
      <w:pPr>
        <w:jc w:val="center"/>
        <w:rPr>
          <w:rFonts w:asciiTheme="majorHAnsi" w:hAnsiTheme="majorHAnsi" w:cstheme="majorHAnsi"/>
        </w:rPr>
      </w:pPr>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w_kitchSink</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w_asym</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w_nIndivInterval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rPr>
          <m:t>*</m:t>
        </m:r>
      </m:oMath>
      <w:r w:rsidR="001F3EAA" w:rsidRPr="00D13F9E">
        <w:rPr>
          <w:rFonts w:asciiTheme="majorHAnsi" w:hAnsiTheme="majorHAnsi" w:cstheme="majorHAnsi"/>
        </w:rPr>
        <w:t xml:space="preserve"> </w:t>
      </w:r>
      <m:oMath>
        <m:sSup>
          <m:sSupPr>
            <m:ctrlPr>
              <w:rPr>
                <w:rFonts w:ascii="Cambria Math" w:eastAsiaTheme="minorHAnsi" w:hAnsi="Cambria Math" w:cs="Consolas"/>
                <w:i/>
                <w:szCs w:val="21"/>
                <w:lang w:eastAsia="en-US"/>
              </w:rPr>
            </m:ctrlPr>
          </m:sSupPr>
          <m:e>
            <m:r>
              <w:rPr>
                <w:rFonts w:ascii="Cambria Math" w:hAnsi="Cambria Math"/>
              </w:rPr>
              <m:t>w_varIndivInterval</m:t>
            </m:r>
          </m:e>
          <m:sup>
            <m:r>
              <w:rPr>
                <w:rFonts w:ascii="Cambria Math" w:hAnsi="Cambria Math"/>
              </w:rPr>
              <m:t>i</m:t>
            </m:r>
          </m:sup>
        </m:sSup>
      </m:oMath>
    </w:p>
    <w:p w14:paraId="1F83DA31" w14:textId="5DF81956" w:rsidR="001F3EAA" w:rsidRPr="00D13F9E" w:rsidRDefault="00533119" w:rsidP="001F3EAA">
      <w:pPr>
        <w:pStyle w:val="PlainText"/>
        <w:rPr>
          <w:b/>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m:t>
          </m:r>
          <m:r>
            <w:rPr>
              <w:rFonts w:ascii="Cambria Math" w:hAnsi="Cambria Math"/>
              <w:color w:val="000000"/>
            </w:rPr>
            <m:t xml:space="preserve">KitchSinkWAgg </m:t>
          </m:r>
          <m:r>
            <w:rPr>
              <w:rFonts w:ascii="Cambria Math" w:hAnsi="Cambria Math"/>
              <w:color w:val="111111"/>
              <w:shd w:val="clear" w:color="auto" w:fill="FFFFFF"/>
            </w:rPr>
            <m:t>)</m:t>
          </m:r>
          <m:r>
            <w:rPr>
              <w:rFonts w:ascii="Cambria Math" w:eastAsia="Cambria Math" w:hAnsi="Cambria Math" w:cs="Cambria Math"/>
              <w:color w:val="000000"/>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_kitchSink</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20564765" w14:textId="77777777" w:rsidR="001F3EAA" w:rsidRPr="00D13F9E" w:rsidRDefault="001F3EAA" w:rsidP="001F3EAA">
      <w:pPr>
        <w:widowControl w:val="0"/>
      </w:pPr>
    </w:p>
    <w:p w14:paraId="2AF76CD7" w14:textId="77777777" w:rsidR="00CA6E79" w:rsidRPr="00D13F9E" w:rsidRDefault="00CA6E79" w:rsidP="00CA6E79">
      <w:pPr>
        <w:pStyle w:val="Heading2"/>
        <w:rPr>
          <w:color w:val="000000"/>
        </w:rPr>
      </w:pPr>
      <w:bookmarkStart w:id="22" w:name="_Toc22066267"/>
      <w:proofErr w:type="spellStart"/>
      <w:r w:rsidRPr="00935B77">
        <w:t>OutWAgg</w:t>
      </w:r>
      <w:proofErr w:type="spellEnd"/>
      <w:r w:rsidRPr="00935B77">
        <w:t xml:space="preserve">: </w:t>
      </w:r>
      <w:proofErr w:type="spellStart"/>
      <w:r w:rsidRPr="00935B77">
        <w:t>Downweighting</w:t>
      </w:r>
      <w:proofErr w:type="spellEnd"/>
      <w:r w:rsidRPr="00935B77">
        <w:t xml:space="preserve"> outliers</w:t>
      </w:r>
      <w:bookmarkEnd w:id="22"/>
    </w:p>
    <w:p w14:paraId="71173032" w14:textId="77777777" w:rsidR="00CA6E79" w:rsidRPr="00D13F9E" w:rsidRDefault="00CA6E79" w:rsidP="00CA6E79">
      <w:pPr>
        <w:widowControl w:val="0"/>
        <w:rPr>
          <w:rFonts w:cstheme="minorHAnsi"/>
        </w:rPr>
      </w:pPr>
      <w:r w:rsidRPr="00946D19">
        <w:rPr>
          <w:rFonts w:cstheme="minorHAnsi"/>
        </w:rPr>
        <w:t xml:space="preserve">NB: This is not one of our favoured methods, as it did not perform well in preliminary analyses on a similar dataset. Also, outliers may be the individuals who know something that the others don’t know. </w:t>
      </w:r>
      <w:proofErr w:type="spellStart"/>
      <w:r w:rsidRPr="00946D19">
        <w:rPr>
          <w:rFonts w:cstheme="minorHAnsi"/>
        </w:rPr>
        <w:t>Downweighting</w:t>
      </w:r>
      <w:proofErr w:type="spellEnd"/>
      <w:r w:rsidRPr="00946D19">
        <w:rPr>
          <w:rFonts w:cstheme="minorHAnsi"/>
        </w:rPr>
        <w:t xml:space="preserve"> them may not be wise, however, it may be more justifiable after discussion and feedback. As we have already formulated the method, we will include it in the full list of candidate methods for now.</w:t>
      </w:r>
    </w:p>
    <w:p w14:paraId="21A0E1EE" w14:textId="77777777" w:rsidR="00CA6E79" w:rsidRPr="00D13F9E" w:rsidRDefault="00CA6E79" w:rsidP="00CA6E79">
      <w:pPr>
        <w:widowControl w:val="0"/>
      </w:pPr>
    </w:p>
    <w:p w14:paraId="3408335D" w14:textId="77777777" w:rsidR="00CA6E79" w:rsidRPr="00D13F9E" w:rsidRDefault="00CA6E79" w:rsidP="00CA6E79">
      <w:pPr>
        <w:widowControl w:val="0"/>
        <w:rPr>
          <w:rFonts w:cstheme="minorHAnsi"/>
        </w:rPr>
      </w:pPr>
      <w:r w:rsidRPr="00D13F9E">
        <w:rPr>
          <w:rFonts w:cstheme="minorHAnsi"/>
        </w:rPr>
        <w:t>This method down-weights outliers by using the differences from the central tendency of their best estimates:</w:t>
      </w:r>
    </w:p>
    <w:p w14:paraId="39A750B3" w14:textId="77777777" w:rsidR="00CA6E79" w:rsidRPr="00D13F9E" w:rsidRDefault="00CA6E79" w:rsidP="00CA6E79">
      <w:pPr>
        <w:widowControl w:val="0"/>
      </w:pPr>
    </w:p>
    <w:p w14:paraId="62CFBBAA" w14:textId="77777777" w:rsidR="00CA6E79" w:rsidRPr="00D13F9E" w:rsidRDefault="00533119" w:rsidP="00CA6E79">
      <w:pPr>
        <w:rPr>
          <w:rFonts w:asciiTheme="majorHAnsi" w:hAnsiTheme="majorHAnsi" w:cstheme="majorHAnsi"/>
          <w:lang w:eastAsia="en-US"/>
        </w:rPr>
      </w:pPr>
      <m:oMathPara>
        <m:oMath>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d</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 (median</m:t>
          </m:r>
          <m:sSub>
            <m:sSubPr>
              <m:ctrlPr>
                <w:rPr>
                  <w:rFonts w:ascii="Cambria Math" w:hAnsi="Cambria Math" w:cstheme="majorHAnsi"/>
                  <w:i/>
                </w:rPr>
              </m:ctrlPr>
            </m:sSubPr>
            <m:e>
              <m:r>
                <w:rPr>
                  <w:rFonts w:ascii="Cambria Math" w:hAnsi="Cambria Math" w:cstheme="majorHAnsi"/>
                </w:rPr>
                <m:t>{</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e>
            <m:sub>
              <m:r>
                <w:rPr>
                  <w:rFonts w:ascii="Cambria Math" w:hAnsi="Cambria Math" w:cstheme="majorHAnsi"/>
                </w:rPr>
                <m:t>i=1,..,N</m:t>
              </m:r>
            </m:sub>
          </m:sSub>
          <m:r>
            <w:rPr>
              <w:rFonts w:ascii="Cambria Math" w:hAnsi="Cambria Math" w:cstheme="majorHAnsi"/>
            </w:rPr>
            <m:t xml:space="preserve"> - </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2</m:t>
              </m:r>
            </m:sup>
          </m:sSup>
        </m:oMath>
      </m:oMathPara>
    </w:p>
    <w:p w14:paraId="565F6463" w14:textId="77777777" w:rsidR="00CA6E79" w:rsidRPr="00D13F9E" w:rsidRDefault="00CA6E79" w:rsidP="00CA6E79">
      <w:pPr>
        <w:rPr>
          <w:rFonts w:asciiTheme="majorHAnsi" w:hAnsiTheme="majorHAnsi" w:cstheme="majorHAnsi"/>
        </w:rPr>
      </w:pPr>
    </w:p>
    <w:p w14:paraId="249B1EEE" w14:textId="77777777" w:rsidR="00CA6E79" w:rsidRPr="00D13F9E" w:rsidRDefault="00533119" w:rsidP="00CA6E79">
      <w:pPr>
        <w:rPr>
          <w:rFonts w:asciiTheme="majorHAnsi" w:hAnsiTheme="majorHAnsi" w:cstheme="majorHAnsi"/>
        </w:rPr>
      </w:pPr>
      <m:oMathPara>
        <m:oMath>
          <m:sSubSup>
            <m:sSubSupPr>
              <m:ctrlPr>
                <w:rPr>
                  <w:rFonts w:ascii="Cambria Math" w:hAnsi="Cambria Math"/>
                  <w:i/>
                  <w:color w:val="111111"/>
                  <w:shd w:val="clear" w:color="auto" w:fill="FFFFFF"/>
                </w:rPr>
              </m:ctrlPr>
            </m:sSubSupPr>
            <m:e>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w_outlier</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=1-</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d</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e>
                <m:lim>
                  <m:r>
                    <w:rPr>
                      <w:rFonts w:ascii="Cambria Math" w:hAnsi="Cambria Math" w:cstheme="majorHAnsi"/>
                    </w:rPr>
                    <m:t>j=1,..,N</m:t>
                  </m:r>
                </m:lim>
              </m:limLow>
            </m:fName>
            <m:e>
              <m:r>
                <w:rPr>
                  <w:rFonts w:ascii="Cambria Math" w:hAnsi="Cambria Math" w:cstheme="majorHAnsi"/>
                </w:rPr>
                <m:t>{</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d</m:t>
                  </m:r>
                </m:e>
                <m:sub>
                  <m:r>
                    <w:rPr>
                      <w:rFonts w:ascii="Cambria Math" w:hAnsi="Cambria Math"/>
                      <w:color w:val="111111"/>
                      <w:shd w:val="clear" w:color="auto" w:fill="FFFFFF"/>
                    </w:rPr>
                    <m:t>c</m:t>
                  </m:r>
                </m:sub>
                <m:sup>
                  <m:r>
                    <w:rPr>
                      <w:rFonts w:ascii="Cambria Math" w:hAnsi="Cambria Math"/>
                      <w:color w:val="111111"/>
                      <w:shd w:val="clear" w:color="auto" w:fill="FFFFFF"/>
                    </w:rPr>
                    <m:t>j</m:t>
                  </m:r>
                </m:sup>
              </m:sSubSup>
              <m:r>
                <w:rPr>
                  <w:rFonts w:ascii="Cambria Math" w:hAnsi="Cambria Math" w:cstheme="majorHAnsi"/>
                </w:rPr>
                <m:t>}</m:t>
              </m:r>
            </m:e>
          </m:func>
        </m:oMath>
      </m:oMathPara>
    </w:p>
    <w:p w14:paraId="6DFE58B0" w14:textId="77777777" w:rsidR="00CA6E79" w:rsidRPr="00D13F9E" w:rsidRDefault="00CA6E79" w:rsidP="00CA6E79">
      <w:pPr>
        <w:rPr>
          <w:rFonts w:asciiTheme="majorHAnsi" w:hAnsiTheme="majorHAnsi" w:cstheme="majorHAnsi"/>
          <w:b/>
        </w:rPr>
      </w:pPr>
    </w:p>
    <w:p w14:paraId="519D5C09" w14:textId="77777777" w:rsidR="00CA6E79" w:rsidRPr="00D13F9E" w:rsidRDefault="00533119" w:rsidP="00CA6E79">
      <w:pPr>
        <w:pStyle w:val="PlainText"/>
        <w:rPr>
          <w:b/>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m:t>
          </m:r>
          <m:r>
            <w:rPr>
              <w:rFonts w:ascii="Cambria Math" w:hAnsi="Cambria Math"/>
              <w:color w:val="000000"/>
            </w:rPr>
            <m:t>OutWAgg</m:t>
          </m:r>
          <m:r>
            <m:rPr>
              <m:sty m:val="bi"/>
            </m:rPr>
            <w:rPr>
              <w:rFonts w:ascii="Cambria Math" w:eastAsia="Calibri" w:hAnsi="Cambria Math" w:cs="Calibri"/>
              <w:color w:val="000000"/>
            </w:rPr>
            <m:t xml:space="preserve"> </m:t>
          </m:r>
          <m:r>
            <w:rPr>
              <w:rFonts w:ascii="Cambria Math" w:hAnsi="Cambria Math"/>
              <w:color w:val="111111"/>
              <w:shd w:val="clear" w:color="auto" w:fill="FFFFFF"/>
            </w:rPr>
            <m:t>)</m:t>
          </m:r>
          <m:r>
            <w:rPr>
              <w:rFonts w:ascii="Cambria Math" w:eastAsia="Cambria Math" w:hAnsi="Cambria Math" w:cs="Cambria Math"/>
              <w:color w:val="000000"/>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_outlier</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1CE0A81A" w14:textId="77777777" w:rsidR="00CA6E79" w:rsidRPr="00D13F9E" w:rsidRDefault="00CA6E79" w:rsidP="00CA6E79">
      <w:pPr>
        <w:widowControl w:val="0"/>
      </w:pPr>
    </w:p>
    <w:p w14:paraId="2E62CDF4" w14:textId="057FA812" w:rsidR="001F3EAA" w:rsidRDefault="001F3EAA" w:rsidP="00FB6373">
      <w:pPr>
        <w:rPr>
          <w:rFonts w:asciiTheme="majorHAnsi" w:hAnsiTheme="majorHAnsi" w:cstheme="majorHAnsi"/>
          <w:lang w:eastAsia="en-US"/>
        </w:rPr>
      </w:pPr>
    </w:p>
    <w:p w14:paraId="20854735" w14:textId="77777777" w:rsidR="0021252B" w:rsidRPr="00935B77" w:rsidRDefault="0021252B" w:rsidP="0021252B">
      <w:pPr>
        <w:pStyle w:val="Heading2"/>
      </w:pPr>
      <w:bookmarkStart w:id="23" w:name="_Toc22066268"/>
      <w:proofErr w:type="spellStart"/>
      <w:r w:rsidRPr="00935B77">
        <w:lastRenderedPageBreak/>
        <w:t>DistLimitWAgg</w:t>
      </w:r>
      <w:proofErr w:type="spellEnd"/>
      <w:r w:rsidRPr="00935B77">
        <w:t>: Weighted by the distance of the best</w:t>
      </w:r>
      <w:r>
        <w:t xml:space="preserve"> </w:t>
      </w:r>
      <w:r w:rsidRPr="00935B77">
        <w:t>estimate from the closest certainty limit</w:t>
      </w:r>
      <w:bookmarkEnd w:id="23"/>
    </w:p>
    <w:p w14:paraId="34097128" w14:textId="04B9976F" w:rsidR="0021252B" w:rsidRDefault="006D0AD4" w:rsidP="0021252B">
      <w:pPr>
        <w:widowControl w:val="0"/>
        <w:rPr>
          <w:iCs/>
        </w:rPr>
      </w:pPr>
      <w:r w:rsidRPr="006D0AD4">
        <w:rPr>
          <w:iCs/>
        </w:rPr>
        <w:t>Preliminary analysis of the SIPS data reveals that there is a positive correlation between Brier score and distance from nearest certainty limit of 0.33 at the claim level. This indicates that giving greater weight to best estimates that are closer to certainty limits may be beneficial.</w:t>
      </w:r>
    </w:p>
    <w:p w14:paraId="5EF3391E" w14:textId="33D8E8FA" w:rsidR="00696CC0" w:rsidRDefault="00533119" w:rsidP="0021252B">
      <w:pPr>
        <w:widowControl w:val="0"/>
        <w:rPr>
          <w:iCs/>
        </w:rPr>
      </w:pPr>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w_distLimit</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 1-min{</m:t>
          </m:r>
          <m:sSubSup>
            <m:sSubSupPr>
              <m:ctrlPr>
                <w:rPr>
                  <w:rFonts w:ascii="Cambria Math" w:hAnsi="Cambria Math" w:cs="Arial"/>
                  <w:i/>
                  <w:color w:val="111111"/>
                  <w:shd w:val="clear" w:color="auto" w:fill="FFFFFF"/>
                </w:rPr>
              </m:ctrlPr>
            </m:sSubSupPr>
            <m:e>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theme="majorHAnsi"/>
            </w:rPr>
            <m:t xml:space="preserve">,1  - </m:t>
          </m:r>
          <m:sSubSup>
            <m:sSubSupPr>
              <m:ctrlPr>
                <w:rPr>
                  <w:rFonts w:ascii="Cambria Math" w:hAnsi="Cambria Math" w:cs="Arial"/>
                  <w:i/>
                  <w:color w:val="111111"/>
                  <w:shd w:val="clear" w:color="auto" w:fill="FFFFFF"/>
                </w:rPr>
              </m:ctrlPr>
            </m:sSubSupPr>
            <m:e>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theme="majorHAnsi"/>
            </w:rPr>
            <m:t>)}</m:t>
          </m:r>
        </m:oMath>
      </m:oMathPara>
    </w:p>
    <w:p w14:paraId="284820B2" w14:textId="43CE14A5" w:rsidR="00696CC0" w:rsidRDefault="00696CC0" w:rsidP="0021252B">
      <w:pPr>
        <w:widowControl w:val="0"/>
        <w:rPr>
          <w:iCs/>
        </w:rPr>
      </w:pPr>
    </w:p>
    <w:p w14:paraId="1FBCB362" w14:textId="253A83C8" w:rsidR="00696CC0" w:rsidRDefault="00696CC0" w:rsidP="0021252B">
      <w:pPr>
        <w:widowControl w:val="0"/>
        <w:rPr>
          <w:iCs/>
        </w:rPr>
      </w:pPr>
    </w:p>
    <w:p w14:paraId="50DE4694" w14:textId="10BED9E3" w:rsidR="00696CC0" w:rsidRDefault="00533119" w:rsidP="0021252B">
      <w:pPr>
        <w:widowControl w:val="0"/>
        <w:rPr>
          <w:iCs/>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m:t>
          </m:r>
          <m:r>
            <w:rPr>
              <w:rFonts w:ascii="Cambria Math" w:hAnsi="Cambria Math"/>
              <w:color w:val="000000"/>
            </w:rPr>
            <m:t xml:space="preserve">DistLimitWAgg </m:t>
          </m:r>
          <m:r>
            <w:rPr>
              <w:rFonts w:ascii="Cambria Math" w:hAnsi="Cambria Math"/>
              <w:color w:val="111111"/>
              <w:shd w:val="clear" w:color="auto" w:fill="FFFFFF"/>
            </w:rPr>
            <m:t>)</m:t>
          </m:r>
          <m:r>
            <w:rPr>
              <w:rFonts w:ascii="Cambria Math" w:eastAsia="Cambria Math" w:hAnsi="Cambria Math" w:cs="Cambria Math"/>
              <w:color w:val="000000"/>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_distLimit</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6946C825" w14:textId="75E7EF1F" w:rsidR="0021252B" w:rsidRDefault="0021252B" w:rsidP="0021252B">
      <w:pPr>
        <w:widowControl w:val="0"/>
        <w:rPr>
          <w:iCs/>
        </w:rPr>
      </w:pPr>
    </w:p>
    <w:p w14:paraId="04833686" w14:textId="77777777" w:rsidR="003A3C79" w:rsidRDefault="003A3C79" w:rsidP="0021252B">
      <w:pPr>
        <w:widowControl w:val="0"/>
        <w:rPr>
          <w:iCs/>
        </w:rPr>
      </w:pPr>
    </w:p>
    <w:p w14:paraId="5B79319F" w14:textId="77777777" w:rsidR="0021252B" w:rsidRPr="00935B77" w:rsidRDefault="0021252B" w:rsidP="0021252B">
      <w:pPr>
        <w:pStyle w:val="Heading2"/>
      </w:pPr>
      <w:bookmarkStart w:id="24" w:name="_Toc22066269"/>
      <w:proofErr w:type="spellStart"/>
      <w:r w:rsidRPr="00935B77">
        <w:t>ShiftWAgg</w:t>
      </w:r>
      <w:proofErr w:type="spellEnd"/>
      <w:r w:rsidRPr="00935B77">
        <w:t xml:space="preserve">: Weighted by judgments that shifted </w:t>
      </w:r>
      <w:r w:rsidRPr="00EF4D61">
        <w:t>the</w:t>
      </w:r>
      <w:r w:rsidRPr="00935B77">
        <w:t xml:space="preserve"> most</w:t>
      </w:r>
      <w:r>
        <w:t xml:space="preserve"> </w:t>
      </w:r>
      <w:r w:rsidRPr="00935B77">
        <w:t>after discussion</w:t>
      </w:r>
      <w:bookmarkEnd w:id="24"/>
    </w:p>
    <w:p w14:paraId="5EC52AB8" w14:textId="304251B9" w:rsidR="00932203" w:rsidRDefault="00932203" w:rsidP="0021252B">
      <w:pPr>
        <w:widowControl w:val="0"/>
        <w:rPr>
          <w:rFonts w:ascii="Calibri" w:eastAsia="Calibri" w:hAnsi="Calibri" w:cs="Calibri"/>
        </w:rPr>
      </w:pPr>
      <w:r w:rsidRPr="00932203">
        <w:rPr>
          <w:rFonts w:ascii="Calibri" w:eastAsia="Calibri" w:hAnsi="Calibri" w:cs="Calibri"/>
        </w:rPr>
        <w:t>Previous analyses on the ACE IDEA dataset indicate that when participants change their round 2 judgement, they become more accurate (Hanea et al 2017). Therefore, weighting individuals’ best estimates by the change in best estimates from Round 1 to Round 2 (after discussion) on a given claim may be beneficial. Greater shifts will be given greater weight, such that</w:t>
      </w:r>
      <w:r w:rsidR="0021252B" w:rsidRPr="00D13F9E">
        <w:rPr>
          <w:rFonts w:ascii="Calibri" w:eastAsia="Calibri" w:hAnsi="Calibri" w:cs="Calibri"/>
        </w:rPr>
        <w:t xml:space="preserve"> </w:t>
      </w:r>
    </w:p>
    <w:p w14:paraId="4B0AA59A" w14:textId="727FD710" w:rsidR="00932203" w:rsidRDefault="00932203" w:rsidP="0021252B">
      <w:pPr>
        <w:widowControl w:val="0"/>
        <w:rPr>
          <w:rFonts w:ascii="Calibri" w:eastAsia="Calibri" w:hAnsi="Calibri" w:cs="Calibri"/>
        </w:rPr>
      </w:pPr>
    </w:p>
    <w:p w14:paraId="2D6A8403" w14:textId="20CE1A36" w:rsidR="00932203" w:rsidRPr="00932203" w:rsidRDefault="00533119" w:rsidP="0021252B">
      <w:pPr>
        <w:widowControl w:val="0"/>
        <w:rPr>
          <w:rFonts w:ascii="Calibri" w:eastAsia="Calibri" w:hAnsi="Calibri" w:cs="Calibri"/>
        </w:rPr>
      </w:pPr>
      <m:oMathPara>
        <m:oMath>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w_shift</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d>
            <m:dPr>
              <m:begChr m:val="|"/>
              <m:endChr m:val="|"/>
              <m:ctrlPr>
                <w:rPr>
                  <w:rFonts w:ascii="Cambria Math" w:hAnsi="Cambria Math"/>
                  <w:i/>
                </w:rPr>
              </m:ctrlPr>
            </m:dPr>
            <m:e>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B1</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olor w:val="111111"/>
                  <w:shd w:val="clear" w:color="auto" w:fill="FFFFFF"/>
                </w:rPr>
                <m:t>-</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e>
          </m:d>
        </m:oMath>
      </m:oMathPara>
    </w:p>
    <w:p w14:paraId="7C9A8C71" w14:textId="77777777" w:rsidR="00932203" w:rsidRPr="00D13F9E" w:rsidRDefault="00932203" w:rsidP="0021252B">
      <w:pPr>
        <w:widowControl w:val="0"/>
        <w:rPr>
          <w:rFonts w:ascii="Calibri" w:eastAsia="Calibri" w:hAnsi="Calibri" w:cs="Calibri"/>
        </w:rPr>
      </w:pPr>
    </w:p>
    <w:p w14:paraId="42CCBF60" w14:textId="17B78308" w:rsidR="0021252B" w:rsidRPr="00D13F9E" w:rsidRDefault="00533119" w:rsidP="0021252B">
      <w:pPr>
        <w:pStyle w:val="PlainText"/>
        <w:rPr>
          <w:b/>
        </w:rPr>
      </w:pPr>
      <m:oMathPara>
        <m:oMath>
          <m:sSub>
            <m:sSubPr>
              <m:ctrlPr>
                <w:rPr>
                  <w:rFonts w:ascii="Cambria Math" w:hAnsi="Cambria Math" w:cstheme="minorHAnsi"/>
                  <w:i/>
                  <w:iCs/>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m:t>
          </m:r>
          <m:r>
            <w:rPr>
              <w:rFonts w:ascii="Cambria Math" w:hAnsi="Cambria Math"/>
              <w:color w:val="000000"/>
            </w:rPr>
            <m:t>ShiftWAgg</m:t>
          </m:r>
          <m:r>
            <w:rPr>
              <w:rFonts w:ascii="Cambria Math" w:hAnsi="Cambria Math" w:cs="Arial"/>
              <w:color w:val="111111"/>
              <w:shd w:val="clear" w:color="auto" w:fill="FFFFFF"/>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_shift</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Arial"/>
                      <w:color w:val="111111"/>
                      <w:shd w:val="clear" w:color="auto" w:fill="FFFFFF"/>
                    </w:rPr>
                    <m:t xml:space="preserve"> 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43D6B059" w14:textId="77777777" w:rsidR="0021252B" w:rsidRPr="00D13F9E" w:rsidRDefault="0021252B" w:rsidP="0021252B">
      <w:pPr>
        <w:spacing w:after="160" w:line="256" w:lineRule="auto"/>
        <w:rPr>
          <w:rFonts w:ascii="Calibri" w:hAnsi="Calibri"/>
        </w:rPr>
      </w:pPr>
    </w:p>
    <w:p w14:paraId="6ADAE248" w14:textId="77777777" w:rsidR="0021252B" w:rsidRPr="00D13F9E" w:rsidRDefault="0021252B" w:rsidP="0021252B">
      <w:pPr>
        <w:rPr>
          <w:rFonts w:ascii="Calibri" w:hAnsi="Calibri"/>
        </w:rPr>
      </w:pPr>
    </w:p>
    <w:p w14:paraId="6A27DF30" w14:textId="77777777" w:rsidR="0021252B" w:rsidRPr="00D13F9E" w:rsidRDefault="0021252B" w:rsidP="0021252B">
      <w:pPr>
        <w:spacing w:after="160" w:line="259" w:lineRule="auto"/>
        <w:rPr>
          <w:rFonts w:ascii="Calibri" w:eastAsia="Calibri" w:hAnsi="Calibri" w:cs="Calibri"/>
        </w:rPr>
      </w:pPr>
      <w:r w:rsidRPr="00D13F9E">
        <w:rPr>
          <w:rFonts w:ascii="Calibri" w:eastAsia="Calibri" w:hAnsi="Calibri" w:cs="Calibri"/>
        </w:rPr>
        <w:t xml:space="preserve">where </w:t>
      </w:r>
      <m:oMath>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B1</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rPr>
        <w:t xml:space="preserve"> is the </w:t>
      </w:r>
      <w:r>
        <w:rPr>
          <w:rFonts w:ascii="Calibri" w:eastAsia="Calibri" w:hAnsi="Calibri" w:cs="Calibri"/>
        </w:rPr>
        <w:t>R</w:t>
      </w:r>
      <w:r w:rsidRPr="00D13F9E">
        <w:rPr>
          <w:rFonts w:ascii="Calibri" w:eastAsia="Calibri" w:hAnsi="Calibri" w:cs="Calibri"/>
        </w:rPr>
        <w:t xml:space="preserve">ound 1 estimate prior to discussion and </w:t>
      </w:r>
      <m:oMath>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color w:val="111111"/>
          <w:shd w:val="clear" w:color="auto" w:fill="FFFFFF"/>
        </w:rPr>
        <w:t xml:space="preserve"> </w:t>
      </w:r>
      <w:r w:rsidRPr="00D13F9E">
        <w:rPr>
          <w:rFonts w:ascii="Calibri" w:eastAsia="Calibri" w:hAnsi="Calibri" w:cs="Calibri"/>
        </w:rPr>
        <w:t xml:space="preserve">is the individual’s </w:t>
      </w:r>
      <w:r>
        <w:rPr>
          <w:rFonts w:ascii="Calibri" w:eastAsia="Calibri" w:hAnsi="Calibri" w:cs="Calibri"/>
        </w:rPr>
        <w:t>R</w:t>
      </w:r>
      <w:r w:rsidRPr="00D13F9E">
        <w:rPr>
          <w:rFonts w:ascii="Calibri" w:eastAsia="Calibri" w:hAnsi="Calibri" w:cs="Calibri"/>
        </w:rPr>
        <w:t xml:space="preserve">ound </w:t>
      </w:r>
      <w:r>
        <w:rPr>
          <w:rFonts w:ascii="Calibri" w:eastAsia="Calibri" w:hAnsi="Calibri" w:cs="Calibri"/>
        </w:rPr>
        <w:t xml:space="preserve">2 </w:t>
      </w:r>
      <w:r w:rsidRPr="00D13F9E">
        <w:rPr>
          <w:rFonts w:ascii="Calibri" w:eastAsia="Calibri" w:hAnsi="Calibri" w:cs="Calibri"/>
        </w:rPr>
        <w:t xml:space="preserve">estimate after discussion and revision. </w:t>
      </w:r>
    </w:p>
    <w:p w14:paraId="16AA182B" w14:textId="77777777" w:rsidR="0021252B" w:rsidRDefault="0021252B" w:rsidP="0021252B">
      <w:pPr>
        <w:widowControl w:val="0"/>
        <w:pBdr>
          <w:top w:val="nil"/>
          <w:left w:val="nil"/>
          <w:bottom w:val="nil"/>
          <w:right w:val="nil"/>
          <w:between w:val="nil"/>
        </w:pBdr>
        <w:rPr>
          <w:rFonts w:ascii="Calibri" w:eastAsia="Calibri" w:hAnsi="Calibri" w:cs="Calibri"/>
          <w:bCs/>
          <w:iCs/>
          <w:color w:val="000000"/>
        </w:rPr>
      </w:pPr>
    </w:p>
    <w:p w14:paraId="166DFA66" w14:textId="77777777" w:rsidR="0021252B" w:rsidRDefault="0021252B" w:rsidP="0021252B">
      <w:pPr>
        <w:pStyle w:val="Heading2"/>
        <w:rPr>
          <w:rFonts w:ascii="Calibri" w:eastAsia="Calibri" w:hAnsi="Calibri" w:cs="Calibri"/>
          <w:bCs/>
          <w:iCs/>
          <w:color w:val="000000"/>
        </w:rPr>
      </w:pPr>
      <w:bookmarkStart w:id="25" w:name="_Toc22066270"/>
      <w:proofErr w:type="spellStart"/>
      <w:r w:rsidRPr="00935B77">
        <w:rPr>
          <w:rFonts w:eastAsia="Calibri"/>
        </w:rPr>
        <w:t>GranWAgg</w:t>
      </w:r>
      <w:proofErr w:type="spellEnd"/>
      <w:r w:rsidRPr="00935B77">
        <w:rPr>
          <w:rFonts w:eastAsia="Calibri"/>
        </w:rPr>
        <w:t>: Weighted by the granularity of best estimates</w:t>
      </w:r>
      <w:bookmarkEnd w:id="25"/>
    </w:p>
    <w:p w14:paraId="7ED261EC" w14:textId="77777777" w:rsidR="00C01118" w:rsidRPr="00C01118" w:rsidRDefault="00C01118" w:rsidP="00C01118">
      <w:r w:rsidRPr="00C01118">
        <w:rPr>
          <w:rFonts w:ascii="Calibri" w:hAnsi="Calibri" w:cs="Calibri"/>
          <w:color w:val="000000"/>
        </w:rPr>
        <w:t xml:space="preserve">Probability scales can be broken down into segments, with the level of segmentation reflecting </w:t>
      </w:r>
      <w:r w:rsidRPr="00C01118">
        <w:rPr>
          <w:rFonts w:ascii="Calibri" w:hAnsi="Calibri" w:cs="Calibri"/>
          <w:i/>
          <w:iCs/>
          <w:color w:val="000000"/>
        </w:rPr>
        <w:t>granularity</w:t>
      </w:r>
      <w:r w:rsidRPr="00C01118">
        <w:rPr>
          <w:rFonts w:ascii="Calibri" w:hAnsi="Calibri" w:cs="Calibri"/>
          <w:color w:val="000000"/>
        </w:rPr>
        <w:t xml:space="preserve"> (i.e. 40-50, versus 40-44, 45-49, and so on) (Yaniv &amp; Foster, 1995). More skilled forecasters might be expected to have a finer grained appreciation of uncertainty and thus make more granular forecasts. Accordingly, it may be sensible to give greater weight to participants who more frequently use "granular" numbers like 63 or 67 instead of rounded ones like 65 or 70.</w:t>
      </w:r>
    </w:p>
    <w:p w14:paraId="68038787" w14:textId="77777777" w:rsidR="00C01118" w:rsidRPr="00C01118" w:rsidRDefault="00C01118" w:rsidP="00C01118"/>
    <w:p w14:paraId="6A733C5A" w14:textId="77777777" w:rsidR="00C01118" w:rsidRPr="00C01118" w:rsidRDefault="00C01118" w:rsidP="00C01118">
      <w:r w:rsidRPr="00C01118">
        <w:rPr>
          <w:rFonts w:ascii="Calibri" w:hAnsi="Calibri" w:cs="Calibri"/>
          <w:color w:val="000000"/>
        </w:rPr>
        <w:t xml:space="preserve">This is supported by the findings of </w:t>
      </w:r>
      <w:proofErr w:type="spellStart"/>
      <w:r w:rsidRPr="00C01118">
        <w:rPr>
          <w:rFonts w:ascii="Calibri" w:hAnsi="Calibri" w:cs="Calibri"/>
          <w:color w:val="000000"/>
        </w:rPr>
        <w:t>Mellers</w:t>
      </w:r>
      <w:proofErr w:type="spellEnd"/>
      <w:r w:rsidRPr="00C01118">
        <w:rPr>
          <w:rFonts w:ascii="Calibri" w:hAnsi="Calibri" w:cs="Calibri"/>
          <w:color w:val="000000"/>
        </w:rPr>
        <w:t xml:space="preserve"> et al. (2015) who found that </w:t>
      </w:r>
      <w:proofErr w:type="spellStart"/>
      <w:r w:rsidRPr="00C01118">
        <w:rPr>
          <w:rFonts w:ascii="Calibri" w:hAnsi="Calibri" w:cs="Calibri"/>
          <w:color w:val="000000"/>
        </w:rPr>
        <w:t>Superforecasters</w:t>
      </w:r>
      <w:proofErr w:type="spellEnd"/>
      <w:r w:rsidRPr="00C01118">
        <w:rPr>
          <w:rFonts w:ascii="Calibri" w:hAnsi="Calibri" w:cs="Calibri"/>
          <w:color w:val="000000"/>
        </w:rPr>
        <w:t xml:space="preserve"> (</w:t>
      </w:r>
      <w:proofErr w:type="spellStart"/>
      <w:r w:rsidRPr="00C01118">
        <w:rPr>
          <w:rFonts w:ascii="Calibri" w:hAnsi="Calibri" w:cs="Calibri"/>
          <w:color w:val="000000"/>
        </w:rPr>
        <w:t>i.e</w:t>
      </w:r>
      <w:proofErr w:type="spellEnd"/>
      <w:r w:rsidRPr="00C01118">
        <w:rPr>
          <w:rFonts w:ascii="Calibri" w:hAnsi="Calibri" w:cs="Calibri"/>
          <w:color w:val="000000"/>
        </w:rPr>
        <w:t xml:space="preserve"> very high performing forecasters) made more granular forecasts than other forecasters, </w:t>
      </w:r>
      <w:r w:rsidRPr="00C01118">
        <w:rPr>
          <w:rFonts w:ascii="Calibri" w:hAnsi="Calibri" w:cs="Calibri"/>
          <w:color w:val="000000"/>
        </w:rPr>
        <w:lastRenderedPageBreak/>
        <w:t>being more likely to make forecasts divisible by 1% and only 1% (e.g., 17%, 28%, and 83%, and excluding all multiples of 5% and 10%). See also Friedman et al (2018).</w:t>
      </w:r>
    </w:p>
    <w:p w14:paraId="61DF41A1" w14:textId="77777777" w:rsidR="00C01118" w:rsidRPr="00C01118" w:rsidRDefault="00C01118" w:rsidP="00C01118"/>
    <w:p w14:paraId="4CE59DC5" w14:textId="77777777" w:rsidR="00C01118" w:rsidRPr="00C01118" w:rsidRDefault="00C01118" w:rsidP="00C01118">
      <w:r w:rsidRPr="00C01118">
        <w:rPr>
          <w:rFonts w:ascii="Calibri" w:hAnsi="Calibri" w:cs="Calibri"/>
          <w:color w:val="000000"/>
        </w:rPr>
        <w:t xml:space="preserve">Weighting by granularity could be done within claims or based on individual differences in forecasters across multiple claims. Based on the approach and finding of </w:t>
      </w:r>
      <w:proofErr w:type="spellStart"/>
      <w:r w:rsidRPr="00C01118">
        <w:rPr>
          <w:rFonts w:ascii="Calibri" w:hAnsi="Calibri" w:cs="Calibri"/>
          <w:color w:val="000000"/>
        </w:rPr>
        <w:t>Mellers</w:t>
      </w:r>
      <w:proofErr w:type="spellEnd"/>
      <w:r w:rsidRPr="00C01118">
        <w:rPr>
          <w:rFonts w:ascii="Calibri" w:hAnsi="Calibri" w:cs="Calibri"/>
          <w:color w:val="000000"/>
        </w:rPr>
        <w:t xml:space="preserve"> et al. (2015) we have chosen to focus on implementing the latter approach, where the proportion of granular forecasts made by a forecaster is used to generate a per-individual score, which is then used to weight that individuals responses.</w:t>
      </w:r>
    </w:p>
    <w:p w14:paraId="1FE27811" w14:textId="77777777" w:rsidR="00C01118" w:rsidRPr="00C01118" w:rsidRDefault="00C01118" w:rsidP="00C01118"/>
    <w:p w14:paraId="4E24F46C" w14:textId="4CF86ACE" w:rsidR="00C01118" w:rsidRDefault="00C01118" w:rsidP="00C01118">
      <w:pPr>
        <w:rPr>
          <w:rFonts w:ascii="Calibri" w:hAnsi="Calibri" w:cs="Calibri"/>
          <w:color w:val="000000"/>
        </w:rPr>
      </w:pPr>
      <w:r w:rsidRPr="00C01118">
        <w:rPr>
          <w:rFonts w:ascii="Calibri" w:hAnsi="Calibri" w:cs="Calibri"/>
          <w:color w:val="000000"/>
        </w:rPr>
        <w:t xml:space="preserve">Specifically, individuals’ received a score of 1 for each claim that their best estimate was specified at a more granular level than 5% (i.e. not a multiple of 5%), </w:t>
      </w:r>
      <w:r w:rsidR="00BA5E6F">
        <w:rPr>
          <w:rFonts w:ascii="Calibri" w:hAnsi="Calibri" w:cs="Calibri"/>
          <w:color w:val="000000"/>
        </w:rPr>
        <w:t>and a zero otherwise. The</w:t>
      </w:r>
      <w:r w:rsidR="00993732">
        <w:rPr>
          <w:rFonts w:ascii="Calibri" w:hAnsi="Calibri" w:cs="Calibri"/>
          <w:color w:val="000000"/>
        </w:rPr>
        <w:t xml:space="preserve"> scores </w:t>
      </w:r>
      <w:r w:rsidR="00BA5E6F">
        <w:rPr>
          <w:rFonts w:ascii="Calibri" w:hAnsi="Calibri" w:cs="Calibri"/>
          <w:color w:val="000000"/>
        </w:rPr>
        <w:t xml:space="preserve">per claims are summed to form a weight per individual, </w:t>
      </w:r>
      <w:r w:rsidRPr="00C01118">
        <w:rPr>
          <w:rFonts w:ascii="Calibri" w:hAnsi="Calibri" w:cs="Calibri"/>
          <w:color w:val="000000"/>
        </w:rPr>
        <w:t>suc</w:t>
      </w:r>
      <w:r w:rsidR="00BA5E6F">
        <w:rPr>
          <w:rFonts w:ascii="Calibri" w:hAnsi="Calibri" w:cs="Calibri"/>
          <w:color w:val="000000"/>
        </w:rPr>
        <w:t>h that</w:t>
      </w:r>
    </w:p>
    <w:p w14:paraId="71263A39" w14:textId="6294914B" w:rsidR="003F4E5E" w:rsidRDefault="003F4E5E" w:rsidP="00C01118">
      <w:pPr>
        <w:rPr>
          <w:rFonts w:ascii="Calibri" w:hAnsi="Calibri" w:cs="Calibri"/>
          <w:color w:val="000000"/>
        </w:rPr>
      </w:pPr>
    </w:p>
    <w:p w14:paraId="6A167937" w14:textId="02A363A5" w:rsidR="00993732" w:rsidRPr="004E1679" w:rsidRDefault="00533119" w:rsidP="00C01118">
      <w:pPr>
        <w:rPr>
          <w:color w:val="111111"/>
          <w:shd w:val="clear" w:color="auto" w:fill="FFFFFF"/>
        </w:rPr>
      </w:pPr>
      <m:oMathPara>
        <m:oMath>
          <m:sSup>
            <m:sSupPr>
              <m:ctrlPr>
                <w:rPr>
                  <w:rFonts w:ascii="Cambria Math" w:hAnsi="Cambria Math"/>
                  <w:i/>
                </w:rPr>
              </m:ctrlPr>
            </m:sSupPr>
            <m:e>
              <m:r>
                <w:rPr>
                  <w:rFonts w:ascii="Cambria Math" w:hAnsi="Cambria Math"/>
                </w:rPr>
                <m:t>w_gran</m:t>
              </m:r>
            </m:e>
            <m:sup>
              <m:r>
                <w:rPr>
                  <w:rFonts w:ascii="Cambria Math" w:hAnsi="Cambria Math"/>
                </w:rPr>
                <m:t>i</m:t>
              </m:r>
            </m:sup>
          </m:sSup>
          <m:r>
            <w:rPr>
              <w:rFonts w:ascii="Cambria Math" w:eastAsia="Cambria Math" w:hAnsi="Cambria Math" w:cs="Cambria Math"/>
              <w:color w:val="000000"/>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j=1</m:t>
              </m:r>
            </m:sub>
            <m:sup>
              <m:r>
                <m:rPr>
                  <m:sty m:val="p"/>
                </m:rPr>
                <w:rPr>
                  <w:rFonts w:ascii="Cambria Math" w:eastAsia="Cambria Math" w:hAnsi="Cambria Math" w:cstheme="minorHAnsi"/>
                </w:rPr>
                <m:t>C</m:t>
              </m:r>
            </m:sup>
            <m:e>
              <m:d>
                <m:dPr>
                  <m:begChr m:val="⌈"/>
                  <m:endChr m:val="⌉"/>
                  <m:ctrlPr>
                    <w:rPr>
                      <w:rFonts w:ascii="Cambria Math" w:hAnsi="Cambria Math" w:cs="Arial"/>
                      <w:i/>
                      <w:color w:val="111111"/>
                      <w:shd w:val="clear" w:color="auto" w:fill="FFFFFF"/>
                    </w:rPr>
                  </m:ctrlPr>
                </m:dPr>
                <m:e>
                  <m:f>
                    <m:fPr>
                      <m:ctrlPr>
                        <w:rPr>
                          <w:rFonts w:ascii="Cambria Math" w:hAnsi="Cambria Math" w:cs="Arial"/>
                          <w:i/>
                          <w:color w:val="111111"/>
                          <w:shd w:val="clear" w:color="auto" w:fill="FFFFFF"/>
                        </w:rPr>
                      </m:ctrlPr>
                    </m:fPr>
                    <m:num>
                      <m:sSubSup>
                        <m:sSubSupPr>
                          <m:ctrlPr>
                            <w:rPr>
                              <w:rFonts w:ascii="Cambria Math" w:hAnsi="Cambria Math" w:cs="Arial"/>
                              <w:i/>
                              <w:color w:val="111111"/>
                              <w:shd w:val="clear" w:color="auto" w:fill="FFFFFF"/>
                            </w:rPr>
                          </m:ctrlPr>
                        </m:sSubSupPr>
                        <m:e>
                          <m:r>
                            <w:rPr>
                              <w:rFonts w:ascii="Cambria Math" w:hAnsi="Cambria Math"/>
                            </w:rPr>
                            <m:t>B</m:t>
                          </m:r>
                        </m:e>
                        <m:sub>
                          <m:r>
                            <w:rPr>
                              <w:rFonts w:ascii="Cambria Math" w:hAnsi="Cambria Math" w:cs="Arial"/>
                              <w:color w:val="111111"/>
                              <w:shd w:val="clear" w:color="auto" w:fill="FFFFFF"/>
                            </w:rPr>
                            <m:t>j</m:t>
                          </m:r>
                        </m:sub>
                        <m:sup>
                          <m:r>
                            <w:rPr>
                              <w:rFonts w:ascii="Cambria Math" w:hAnsi="Cambria Math" w:cs="Arial"/>
                              <w:color w:val="111111"/>
                              <w:shd w:val="clear" w:color="auto" w:fill="FFFFFF"/>
                            </w:rPr>
                            <m:t>i</m:t>
                          </m:r>
                        </m:sup>
                      </m:sSubSup>
                    </m:num>
                    <m:den>
                      <m:r>
                        <w:rPr>
                          <w:rFonts w:ascii="Cambria Math" w:hAnsi="Cambria Math" w:cs="Arial"/>
                          <w:color w:val="111111"/>
                          <w:shd w:val="clear" w:color="auto" w:fill="FFFFFF"/>
                        </w:rPr>
                        <m:t>0.05</m:t>
                      </m:r>
                    </m:den>
                  </m:f>
                  <m:r>
                    <w:rPr>
                      <w:rFonts w:ascii="Cambria Math" w:hAnsi="Cambria Math" w:cs="Arial"/>
                      <w:color w:val="111111"/>
                      <w:shd w:val="clear" w:color="auto" w:fill="FFFFFF"/>
                    </w:rPr>
                    <m:t>-</m:t>
                  </m:r>
                  <m:d>
                    <m:dPr>
                      <m:begChr m:val="⌊"/>
                      <m:endChr m:val="⌋"/>
                      <m:ctrlPr>
                        <w:rPr>
                          <w:rFonts w:ascii="Cambria Math" w:hAnsi="Cambria Math" w:cs="Arial"/>
                          <w:i/>
                          <w:color w:val="111111"/>
                          <w:shd w:val="clear" w:color="auto" w:fill="FFFFFF"/>
                        </w:rPr>
                      </m:ctrlPr>
                    </m:dPr>
                    <m:e>
                      <m:f>
                        <m:fPr>
                          <m:ctrlPr>
                            <w:rPr>
                              <w:rFonts w:ascii="Cambria Math" w:hAnsi="Cambria Math" w:cs="Arial"/>
                              <w:i/>
                              <w:color w:val="111111"/>
                              <w:shd w:val="clear" w:color="auto" w:fill="FFFFFF"/>
                            </w:rPr>
                          </m:ctrlPr>
                        </m:fPr>
                        <m:num>
                          <m:sSubSup>
                            <m:sSubSupPr>
                              <m:ctrlPr>
                                <w:rPr>
                                  <w:rFonts w:ascii="Cambria Math" w:hAnsi="Cambria Math" w:cs="Arial"/>
                                  <w:i/>
                                  <w:color w:val="111111"/>
                                  <w:shd w:val="clear" w:color="auto" w:fill="FFFFFF"/>
                                </w:rPr>
                              </m:ctrlPr>
                            </m:sSubSupPr>
                            <m:e>
                              <m:r>
                                <w:rPr>
                                  <w:rFonts w:ascii="Cambria Math" w:hAnsi="Cambria Math"/>
                                </w:rPr>
                                <m:t>B</m:t>
                              </m:r>
                            </m:e>
                            <m:sub>
                              <m:r>
                                <w:rPr>
                                  <w:rFonts w:ascii="Cambria Math" w:hAnsi="Cambria Math" w:cs="Arial"/>
                                  <w:color w:val="111111"/>
                                  <w:shd w:val="clear" w:color="auto" w:fill="FFFFFF"/>
                                </w:rPr>
                                <m:t>j</m:t>
                              </m:r>
                            </m:sub>
                            <m:sup>
                              <m:r>
                                <w:rPr>
                                  <w:rFonts w:ascii="Cambria Math" w:hAnsi="Cambria Math" w:cs="Arial"/>
                                  <w:color w:val="111111"/>
                                  <w:shd w:val="clear" w:color="auto" w:fill="FFFFFF"/>
                                </w:rPr>
                                <m:t>i</m:t>
                              </m:r>
                            </m:sup>
                          </m:sSubSup>
                        </m:num>
                        <m:den>
                          <m:r>
                            <w:rPr>
                              <w:rFonts w:ascii="Cambria Math" w:hAnsi="Cambria Math" w:cs="Arial"/>
                              <w:color w:val="111111"/>
                              <w:shd w:val="clear" w:color="auto" w:fill="FFFFFF"/>
                            </w:rPr>
                            <m:t>0.05</m:t>
                          </m:r>
                        </m:den>
                      </m:f>
                    </m:e>
                  </m:d>
                </m:e>
              </m:d>
            </m:e>
          </m:nary>
        </m:oMath>
      </m:oMathPara>
    </w:p>
    <w:p w14:paraId="5132682A" w14:textId="1DBE2692" w:rsidR="004E1679" w:rsidRPr="00C01118" w:rsidRDefault="004E1679" w:rsidP="00C01118"/>
    <w:p w14:paraId="4B43D076" w14:textId="79C61B79" w:rsidR="0021252B" w:rsidRDefault="00533119" w:rsidP="0021252B">
      <w:pPr>
        <w:widowControl w:val="0"/>
        <w:pBdr>
          <w:top w:val="nil"/>
          <w:left w:val="nil"/>
          <w:bottom w:val="nil"/>
          <w:right w:val="nil"/>
          <w:between w:val="nil"/>
        </w:pBdr>
        <w:rPr>
          <w:rFonts w:ascii="Calibri" w:eastAsia="Calibri" w:hAnsi="Calibri" w:cs="Calibri"/>
          <w:bCs/>
          <w:iCs/>
          <w:color w:val="000000"/>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(Gran</m:t>
          </m:r>
          <m:r>
            <w:rPr>
              <w:rFonts w:ascii="Cambria Math" w:hAnsi="Cambria Math"/>
              <w:color w:val="000000"/>
            </w:rPr>
            <m:t xml:space="preserve">WAgg </m:t>
          </m:r>
          <m:r>
            <w:rPr>
              <w:rFonts w:ascii="Cambria Math" w:hAnsi="Cambria Math"/>
              <w:color w:val="111111"/>
              <w:shd w:val="clear" w:color="auto" w:fill="FFFFFF"/>
            </w:rPr>
            <m:t>)</m:t>
          </m:r>
          <m:r>
            <w:rPr>
              <w:rFonts w:ascii="Cambria Math" w:eastAsia="Cambria Math" w:hAnsi="Cambria Math" w:cs="Cambria Math"/>
              <w:color w:val="000000"/>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r>
                        <w:rPr>
                          <w:rFonts w:ascii="Cambria Math" w:hAnsi="Cambria Math"/>
                        </w:rPr>
                        <m:t>_gran</m:t>
                      </m:r>
                    </m:e>
                    <m:sup>
                      <m:r>
                        <w:rPr>
                          <w:rFonts w:ascii="Cambria Math" w:hAnsi="Cambria Math"/>
                        </w:rPr>
                        <m:t>i</m:t>
                      </m:r>
                    </m:sup>
                  </m:s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03A11171" w14:textId="77777777" w:rsidR="0021252B" w:rsidRDefault="0021252B" w:rsidP="0021252B">
      <w:pPr>
        <w:widowControl w:val="0"/>
      </w:pPr>
    </w:p>
    <w:p w14:paraId="0D5F6A7F" w14:textId="5A85FB3A" w:rsidR="0021252B" w:rsidRPr="00D13F9E" w:rsidRDefault="0021252B" w:rsidP="00FB6373">
      <w:pPr>
        <w:rPr>
          <w:rFonts w:asciiTheme="majorHAnsi" w:hAnsiTheme="majorHAnsi" w:cstheme="majorHAnsi"/>
          <w:lang w:eastAsia="en-US"/>
        </w:rPr>
      </w:pPr>
    </w:p>
    <w:p w14:paraId="00000037" w14:textId="6A40DF8A" w:rsidR="002115D6" w:rsidRDefault="00557B08" w:rsidP="00EF4D61">
      <w:pPr>
        <w:pStyle w:val="Heading2"/>
      </w:pPr>
      <w:bookmarkStart w:id="26" w:name="_Toc22066271"/>
      <w:proofErr w:type="spellStart"/>
      <w:r w:rsidRPr="00EF4D61">
        <w:t>ReasonWAgg</w:t>
      </w:r>
      <w:proofErr w:type="spellEnd"/>
      <w:r w:rsidR="00935B77" w:rsidRPr="00EF4D61">
        <w:t>:</w:t>
      </w:r>
      <w:r w:rsidRPr="00EF4D61">
        <w:t xml:space="preserve"> </w:t>
      </w:r>
      <w:r w:rsidR="00935B77" w:rsidRPr="00EF4D61">
        <w:rPr>
          <w:rFonts w:eastAsia="Calibri"/>
        </w:rPr>
        <w:t>Weighted by the breadth of reasoning provided to support the individuals’ estimate</w:t>
      </w:r>
      <w:bookmarkEnd w:id="26"/>
    </w:p>
    <w:p w14:paraId="40015B6C" w14:textId="51AE3C6F" w:rsidR="00A755E8" w:rsidRPr="00A755E8" w:rsidRDefault="00A755E8" w:rsidP="00A755E8">
      <w:r w:rsidRPr="00A755E8">
        <w:rPr>
          <w:rFonts w:ascii="Calibri" w:hAnsi="Calibri" w:cs="Calibri"/>
          <w:color w:val="000000"/>
        </w:rPr>
        <w:t>When individuals provide multiple unique reasons in support of their judgment, this may indicate a breadth of thinking, understanding and knowledge about the claim and its context, and may also reflect engagement and conscientiousness</w:t>
      </w:r>
      <w:r w:rsidR="007626C1">
        <w:rPr>
          <w:rStyle w:val="FootnoteReference"/>
          <w:rFonts w:ascii="Calibri" w:hAnsi="Calibri" w:cs="Calibri"/>
          <w:color w:val="000000"/>
        </w:rPr>
        <w:footnoteReference w:id="1"/>
      </w:r>
      <w:r w:rsidRPr="00A755E8">
        <w:rPr>
          <w:rFonts w:ascii="Calibri" w:hAnsi="Calibri" w:cs="Calibri"/>
          <w:color w:val="000000"/>
        </w:rPr>
        <w:t>. Giving greater weight to best estimates that are accompanied by higher reasoning scores may be beneficial.</w:t>
      </w:r>
    </w:p>
    <w:p w14:paraId="55CC9337" w14:textId="77777777" w:rsidR="00A755E8" w:rsidRPr="00A755E8" w:rsidRDefault="00A755E8" w:rsidP="00A755E8">
      <w:pPr>
        <w:rPr>
          <w:rFonts w:eastAsia="Calibri"/>
        </w:rPr>
      </w:pPr>
    </w:p>
    <w:p w14:paraId="00000038" w14:textId="658B76CB" w:rsidR="002115D6" w:rsidRDefault="002115D6">
      <w:pPr>
        <w:widowControl w:val="0"/>
        <w:pBdr>
          <w:top w:val="nil"/>
          <w:left w:val="nil"/>
          <w:bottom w:val="nil"/>
          <w:right w:val="nil"/>
          <w:between w:val="nil"/>
        </w:pBdr>
        <w:ind w:left="720" w:hanging="720"/>
        <w:rPr>
          <w:rFonts w:ascii="Calibri" w:eastAsia="Calibri" w:hAnsi="Calibri" w:cs="Calibri"/>
          <w:b/>
          <w:i/>
          <w:color w:val="000000"/>
        </w:rPr>
      </w:pPr>
    </w:p>
    <w:p w14:paraId="3259302A" w14:textId="610247C8" w:rsidR="00EF4D61" w:rsidRDefault="00533119">
      <w:pPr>
        <w:widowControl w:val="0"/>
        <w:pBdr>
          <w:top w:val="nil"/>
          <w:left w:val="nil"/>
          <w:bottom w:val="nil"/>
          <w:right w:val="nil"/>
          <w:between w:val="nil"/>
        </w:pBdr>
        <w:ind w:left="720" w:hanging="720"/>
        <w:rPr>
          <w:rFonts w:ascii="Calibri" w:eastAsia="Calibri" w:hAnsi="Calibri" w:cs="Calibri"/>
          <w:b/>
          <w:i/>
          <w:color w:val="000000"/>
        </w:rPr>
      </w:pPr>
      <m:oMathPara>
        <m:oMath>
          <m:sSubSup>
            <m:sSubSupPr>
              <m:ctrlPr>
                <w:rPr>
                  <w:rFonts w:ascii="Cambria Math" w:eastAsiaTheme="minorHAnsi" w:hAnsi="Cambria Math"/>
                  <w:i/>
                  <w:color w:val="111111"/>
                  <w:szCs w:val="21"/>
                  <w:shd w:val="clear" w:color="auto" w:fill="FFFFFF"/>
                  <w:lang w:eastAsia="en-US"/>
                </w:rPr>
              </m:ctrlPr>
            </m:sSubSupPr>
            <m:e>
              <m:r>
                <w:rPr>
                  <w:rFonts w:ascii="Cambria Math" w:hAnsi="Cambria Math"/>
                </w:rPr>
                <m:t>w_reason</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hAnsi="Cambria Math" w:cstheme="majorHAnsi"/>
            </w:rPr>
            <m:t>=</m:t>
          </m:r>
          <m:sSubSup>
            <m:sSubSupPr>
              <m:ctrlPr>
                <w:rPr>
                  <w:rFonts w:ascii="Cambria Math" w:eastAsia="Cambria Math" w:hAnsi="Cambria Math" w:cs="Cambria Math"/>
                </w:rPr>
              </m:ctrlPr>
            </m:sSubSupPr>
            <m:e>
              <m:r>
                <w:rPr>
                  <w:rFonts w:ascii="Cambria Math" w:eastAsia="Cambria Math" w:hAnsi="Cambria Math" w:cs="Cambria Math"/>
                </w:rPr>
                <m:t>r</m:t>
              </m:r>
            </m:e>
            <m:sub>
              <m:r>
                <w:rPr>
                  <w:rFonts w:ascii="Cambria Math" w:eastAsia="Cambria Math" w:hAnsi="Cambria Math" w:cs="Cambria Math"/>
                </w:rPr>
                <m:t>c,</m:t>
              </m:r>
            </m:sub>
            <m:sup>
              <m:r>
                <w:rPr>
                  <w:rFonts w:ascii="Cambria Math" w:eastAsia="Cambria Math" w:hAnsi="Cambria Math" w:cs="Cambria Math"/>
                </w:rPr>
                <m:t>i</m:t>
              </m:r>
            </m:sup>
          </m:sSubSup>
        </m:oMath>
      </m:oMathPara>
    </w:p>
    <w:p w14:paraId="786CD816" w14:textId="77777777" w:rsidR="00EF4D61" w:rsidRPr="00D13F9E" w:rsidRDefault="00EF4D61">
      <w:pPr>
        <w:widowControl w:val="0"/>
        <w:pBdr>
          <w:top w:val="nil"/>
          <w:left w:val="nil"/>
          <w:bottom w:val="nil"/>
          <w:right w:val="nil"/>
          <w:between w:val="nil"/>
        </w:pBdr>
        <w:ind w:left="720" w:hanging="720"/>
        <w:rPr>
          <w:rFonts w:ascii="Calibri" w:eastAsia="Calibri" w:hAnsi="Calibri" w:cs="Calibri"/>
          <w:b/>
          <w:i/>
          <w:color w:val="000000"/>
        </w:rPr>
      </w:pPr>
    </w:p>
    <w:p w14:paraId="37816E66" w14:textId="50EEE8C3" w:rsidR="00681A27" w:rsidRPr="00D13F9E" w:rsidRDefault="00533119" w:rsidP="00681A27">
      <w:pPr>
        <w:pStyle w:val="PlainText"/>
        <w:rPr>
          <w:b/>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s="Arial"/>
              <w:color w:val="111111"/>
              <w:shd w:val="clear" w:color="auto" w:fill="FFFFFF"/>
            </w:rPr>
            <m:t>(</m:t>
          </m:r>
          <m:r>
            <w:rPr>
              <w:rFonts w:ascii="Cambria Math" w:hAnsi="Cambria Math"/>
              <w:color w:val="000000"/>
            </w:rPr>
            <m:t>ReasonWAgg</m:t>
          </m:r>
          <m:r>
            <w:rPr>
              <w:rFonts w:ascii="Cambria Math" w:hAnsi="Cambria Math" w:cs="Arial"/>
              <w:color w:val="111111"/>
              <w:shd w:val="clear" w:color="auto" w:fill="FFFFFF"/>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bSup>
                    <m:sSubSupPr>
                      <m:ctrlPr>
                        <w:rPr>
                          <w:rFonts w:ascii="Cambria Math" w:hAnsi="Cambria Math" w:cs="Arial"/>
                          <w:i/>
                          <w:color w:val="111111"/>
                          <w:shd w:val="clear" w:color="auto" w:fill="FFFFFF"/>
                        </w:rPr>
                      </m:ctrlPr>
                    </m:sSubSupPr>
                    <m:e>
                      <m:acc>
                        <m:accPr>
                          <m:chr m:val="̃"/>
                          <m:ctrlPr>
                            <w:rPr>
                              <w:rFonts w:ascii="Cambria Math" w:hAnsi="Cambria Math"/>
                              <w:i/>
                            </w:rPr>
                          </m:ctrlPr>
                        </m:accPr>
                        <m:e>
                          <m:r>
                            <w:rPr>
                              <w:rFonts w:ascii="Cambria Math" w:hAnsi="Cambria Math"/>
                            </w:rPr>
                            <m:t>w</m:t>
                          </m:r>
                        </m:e>
                      </m:acc>
                      <m:r>
                        <w:rPr>
                          <w:rFonts w:ascii="Cambria Math" w:hAnsi="Cambria Math"/>
                        </w:rPr>
                        <m:t>_reason</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3502624A" w14:textId="71FEBD61" w:rsidR="00681A27" w:rsidRDefault="00681A27" w:rsidP="00A755E8">
      <w:pPr>
        <w:widowControl w:val="0"/>
        <w:pBdr>
          <w:top w:val="nil"/>
          <w:left w:val="nil"/>
          <w:bottom w:val="nil"/>
          <w:right w:val="nil"/>
          <w:between w:val="nil"/>
        </w:pBdr>
        <w:rPr>
          <w:rFonts w:ascii="Calibri" w:hAnsi="Calibri"/>
        </w:rPr>
      </w:pPr>
    </w:p>
    <w:p w14:paraId="54B415AB" w14:textId="77777777" w:rsidR="00A755E8" w:rsidRPr="00D13F9E" w:rsidRDefault="00A755E8" w:rsidP="00A755E8">
      <w:pPr>
        <w:widowControl w:val="0"/>
        <w:pBdr>
          <w:top w:val="nil"/>
          <w:left w:val="nil"/>
          <w:bottom w:val="nil"/>
          <w:right w:val="nil"/>
          <w:between w:val="nil"/>
        </w:pBdr>
        <w:rPr>
          <w:rFonts w:ascii="Calibri" w:eastAsia="Calibri" w:hAnsi="Calibri" w:cs="Calibri"/>
          <w:b/>
          <w:i/>
          <w:color w:val="000000"/>
        </w:rPr>
      </w:pPr>
    </w:p>
    <w:p w14:paraId="5DE354CF" w14:textId="2F334484" w:rsidR="00506A67" w:rsidRPr="00A755E8" w:rsidRDefault="00681A27">
      <w:pPr>
        <w:spacing w:after="160" w:line="259" w:lineRule="auto"/>
        <w:rPr>
          <w:rFonts w:ascii="Calibri" w:eastAsia="Calibri" w:hAnsi="Calibri" w:cs="Calibri"/>
        </w:rPr>
      </w:pPr>
      <w:bookmarkStart w:id="27" w:name="_heading=h.30j0zll" w:colFirst="0" w:colLast="0"/>
      <w:bookmarkEnd w:id="27"/>
      <w:r w:rsidRPr="00A755E8">
        <w:rPr>
          <w:rFonts w:ascii="Calibri" w:eastAsia="Calibri" w:hAnsi="Calibri" w:cs="Calibri"/>
        </w:rPr>
        <w:t xml:space="preserve">Where </w:t>
      </w:r>
      <w:r w:rsidR="00557B08" w:rsidRPr="00A755E8">
        <w:rPr>
          <w:rFonts w:ascii="Calibri" w:eastAsia="Calibri" w:hAnsi="Calibri" w:cs="Calibri"/>
        </w:rPr>
        <w:t xml:space="preserve">we let </w:t>
      </w:r>
      <m:oMath>
        <m:sSubSup>
          <m:sSubSupPr>
            <m:ctrlPr>
              <w:rPr>
                <w:rFonts w:ascii="Cambria Math" w:eastAsia="Cambria Math" w:hAnsi="Cambria Math" w:cs="Cambria Math"/>
              </w:rPr>
            </m:ctrlPr>
          </m:sSubSupPr>
          <m:e>
            <m:r>
              <w:rPr>
                <w:rFonts w:ascii="Cambria Math" w:eastAsia="Cambria Math" w:hAnsi="Cambria Math" w:cs="Cambria Math"/>
              </w:rPr>
              <m:t>r</m:t>
            </m:r>
          </m:e>
          <m:sub>
            <m:r>
              <w:rPr>
                <w:rFonts w:ascii="Cambria Math" w:eastAsia="Cambria Math" w:hAnsi="Cambria Math" w:cs="Cambria Math"/>
              </w:rPr>
              <m:t>c,</m:t>
            </m:r>
          </m:sub>
          <m:sup>
            <m:r>
              <w:rPr>
                <w:rFonts w:ascii="Cambria Math" w:eastAsia="Cambria Math" w:hAnsi="Cambria Math" w:cs="Cambria Math"/>
              </w:rPr>
              <m:t>i</m:t>
            </m:r>
          </m:sup>
        </m:sSubSup>
      </m:oMath>
      <w:r w:rsidR="00557B08" w:rsidRPr="00A755E8">
        <w:rPr>
          <w:rFonts w:ascii="Calibri" w:eastAsia="Calibri" w:hAnsi="Calibri" w:cs="Calibri"/>
        </w:rPr>
        <w:t xml:space="preserve"> be the </w:t>
      </w:r>
      <w:r w:rsidR="00E724AF" w:rsidRPr="00A755E8">
        <w:rPr>
          <w:rFonts w:ascii="Calibri" w:eastAsia="Calibri" w:hAnsi="Calibri" w:cs="Calibri"/>
        </w:rPr>
        <w:t>individual</w:t>
      </w:r>
      <w:r w:rsidRPr="00A755E8">
        <w:rPr>
          <w:rFonts w:ascii="Calibri" w:eastAsia="Calibri" w:hAnsi="Calibri" w:cs="Calibri"/>
        </w:rPr>
        <w:t xml:space="preserve">’s reasoning score, calculated based on the </w:t>
      </w:r>
      <w:r w:rsidR="00557B08" w:rsidRPr="00A755E8">
        <w:rPr>
          <w:rFonts w:ascii="Calibri" w:eastAsia="Calibri" w:hAnsi="Calibri" w:cs="Calibri"/>
        </w:rPr>
        <w:t xml:space="preserve">number of unique reasons provided by </w:t>
      </w:r>
      <w:r w:rsidRPr="00A755E8">
        <w:rPr>
          <w:rFonts w:ascii="Calibri" w:eastAsia="Calibri" w:hAnsi="Calibri" w:cs="Calibri"/>
        </w:rPr>
        <w:t>that</w:t>
      </w:r>
      <w:r w:rsidR="00557B08" w:rsidRPr="00A755E8">
        <w:rPr>
          <w:rFonts w:ascii="Calibri" w:eastAsia="Calibri" w:hAnsi="Calibri" w:cs="Calibri"/>
        </w:rPr>
        <w:t xml:space="preserve"> </w:t>
      </w:r>
      <w:r w:rsidR="00E724AF" w:rsidRPr="00A755E8">
        <w:rPr>
          <w:rFonts w:ascii="Calibri" w:eastAsia="Calibri" w:hAnsi="Calibri" w:cs="Calibri"/>
        </w:rPr>
        <w:t>individual</w:t>
      </w:r>
      <w:r w:rsidR="00557B08" w:rsidRPr="00A755E8">
        <w:rPr>
          <w:rFonts w:ascii="Calibri" w:eastAsia="Calibri" w:hAnsi="Calibri" w:cs="Calibri"/>
        </w:rPr>
        <w:t xml:space="preserve"> in </w:t>
      </w:r>
      <w:r w:rsidRPr="00A755E8">
        <w:rPr>
          <w:rFonts w:ascii="Calibri" w:eastAsia="Calibri" w:hAnsi="Calibri" w:cs="Calibri"/>
        </w:rPr>
        <w:t xml:space="preserve">support of their estimate for claim </w:t>
      </w:r>
      <m:oMath>
        <m:r>
          <m:rPr>
            <m:sty m:val="p"/>
          </m:rPr>
          <w:rPr>
            <w:rFonts w:ascii="Cambria Math" w:hAnsi="Cambria Math" w:cstheme="majorHAnsi"/>
          </w:rPr>
          <m:t>c</m:t>
        </m:r>
      </m:oMath>
      <w:r w:rsidR="008D2E29" w:rsidRPr="00A755E8">
        <w:rPr>
          <w:rFonts w:ascii="Calibri" w:eastAsia="Calibri" w:hAnsi="Calibri" w:cs="Calibri"/>
        </w:rPr>
        <w:t>.</w:t>
      </w:r>
    </w:p>
    <w:p w14:paraId="3FC356AE" w14:textId="77777777" w:rsidR="00A755E8" w:rsidRPr="00A755E8" w:rsidRDefault="001B437B" w:rsidP="00506A67">
      <w:pPr>
        <w:widowControl w:val="0"/>
        <w:pBdr>
          <w:top w:val="nil"/>
          <w:left w:val="nil"/>
          <w:bottom w:val="nil"/>
          <w:right w:val="nil"/>
          <w:between w:val="nil"/>
        </w:pBdr>
        <w:rPr>
          <w:rFonts w:ascii="Calibri" w:eastAsia="Calibri" w:hAnsi="Calibri" w:cs="Calibri"/>
          <w:bCs/>
          <w:iCs/>
          <w:color w:val="000000"/>
        </w:rPr>
      </w:pPr>
      <w:r w:rsidRPr="00A755E8">
        <w:rPr>
          <w:rFonts w:ascii="Calibri" w:eastAsia="Calibri" w:hAnsi="Calibri" w:cs="Calibri"/>
          <w:bCs/>
          <w:iCs/>
          <w:color w:val="000000"/>
        </w:rPr>
        <w:t>Qualitative statements made by individuals</w:t>
      </w:r>
      <w:r w:rsidR="00D465BA" w:rsidRPr="00A755E8">
        <w:rPr>
          <w:rFonts w:ascii="Calibri" w:eastAsia="Calibri" w:hAnsi="Calibri" w:cs="Calibri"/>
          <w:bCs/>
          <w:iCs/>
          <w:color w:val="000000"/>
        </w:rPr>
        <w:t xml:space="preserve"> as they</w:t>
      </w:r>
      <w:r w:rsidRPr="00A755E8">
        <w:rPr>
          <w:rFonts w:ascii="Calibri" w:eastAsia="Calibri" w:hAnsi="Calibri" w:cs="Calibri"/>
          <w:bCs/>
          <w:iCs/>
          <w:color w:val="000000"/>
        </w:rPr>
        <w:t xml:space="preserve"> evaluat</w:t>
      </w:r>
      <w:r w:rsidR="00D465BA" w:rsidRPr="00A755E8">
        <w:rPr>
          <w:rFonts w:ascii="Calibri" w:eastAsia="Calibri" w:hAnsi="Calibri" w:cs="Calibri"/>
          <w:bCs/>
          <w:iCs/>
          <w:color w:val="000000"/>
        </w:rPr>
        <w:t>e</w:t>
      </w:r>
      <w:r w:rsidRPr="00A755E8">
        <w:rPr>
          <w:rFonts w:ascii="Calibri" w:eastAsia="Calibri" w:hAnsi="Calibri" w:cs="Calibri"/>
          <w:bCs/>
          <w:iCs/>
          <w:color w:val="000000"/>
        </w:rPr>
        <w:t xml:space="preserve"> claims</w:t>
      </w:r>
      <w:r w:rsidR="00A65CFC" w:rsidRPr="00A755E8">
        <w:rPr>
          <w:rFonts w:ascii="Calibri" w:eastAsia="Calibri" w:hAnsi="Calibri" w:cs="Calibri"/>
          <w:bCs/>
          <w:iCs/>
          <w:color w:val="000000"/>
        </w:rPr>
        <w:t xml:space="preserve"> / studies</w:t>
      </w:r>
      <w:r w:rsidRPr="00A755E8">
        <w:rPr>
          <w:rFonts w:ascii="Calibri" w:eastAsia="Calibri" w:hAnsi="Calibri" w:cs="Calibri"/>
          <w:bCs/>
          <w:iCs/>
          <w:color w:val="000000"/>
        </w:rPr>
        <w:t xml:space="preserve"> </w:t>
      </w:r>
      <w:r w:rsidR="00D465BA" w:rsidRPr="00A755E8">
        <w:rPr>
          <w:rFonts w:ascii="Calibri" w:eastAsia="Calibri" w:hAnsi="Calibri" w:cs="Calibri"/>
          <w:bCs/>
          <w:iCs/>
          <w:color w:val="000000"/>
        </w:rPr>
        <w:t xml:space="preserve">will be coded </w:t>
      </w:r>
      <w:r w:rsidR="00D465BA" w:rsidRPr="00A755E8">
        <w:rPr>
          <w:rFonts w:ascii="Calibri" w:eastAsia="Calibri" w:hAnsi="Calibri" w:cs="Calibri"/>
          <w:bCs/>
          <w:iCs/>
          <w:color w:val="000000"/>
        </w:rPr>
        <w:lastRenderedPageBreak/>
        <w:t xml:space="preserve">by the </w:t>
      </w:r>
      <w:proofErr w:type="spellStart"/>
      <w:r w:rsidR="00D465BA" w:rsidRPr="00A755E8">
        <w:rPr>
          <w:rFonts w:ascii="Calibri" w:eastAsia="Calibri" w:hAnsi="Calibri" w:cs="Calibri"/>
          <w:bCs/>
          <w:iCs/>
          <w:color w:val="000000"/>
        </w:rPr>
        <w:t>repliCATS</w:t>
      </w:r>
      <w:proofErr w:type="spellEnd"/>
      <w:r w:rsidR="00D465BA" w:rsidRPr="00A755E8">
        <w:rPr>
          <w:rFonts w:ascii="Calibri" w:eastAsia="Calibri" w:hAnsi="Calibri" w:cs="Calibri"/>
          <w:bCs/>
          <w:iCs/>
          <w:color w:val="000000"/>
        </w:rPr>
        <w:t xml:space="preserve"> Reasoning team</w:t>
      </w:r>
      <w:r w:rsidR="001005D4" w:rsidRPr="00A755E8">
        <w:rPr>
          <w:rFonts w:ascii="Calibri" w:eastAsia="Calibri" w:hAnsi="Calibri" w:cs="Calibri"/>
          <w:bCs/>
          <w:iCs/>
          <w:color w:val="000000"/>
        </w:rPr>
        <w:t>, according to a coding manual</w:t>
      </w:r>
      <w:r w:rsidR="00D465BA" w:rsidRPr="00A755E8">
        <w:rPr>
          <w:rFonts w:ascii="Calibri" w:eastAsia="Calibri" w:hAnsi="Calibri" w:cs="Calibri"/>
          <w:bCs/>
          <w:iCs/>
          <w:color w:val="000000"/>
        </w:rPr>
        <w:t xml:space="preserve">. Reasoning scores will be </w:t>
      </w:r>
      <w:r w:rsidR="009C4B4D" w:rsidRPr="00A755E8">
        <w:rPr>
          <w:rFonts w:ascii="Calibri" w:eastAsia="Calibri" w:hAnsi="Calibri" w:cs="Calibri"/>
          <w:bCs/>
          <w:iCs/>
          <w:color w:val="000000"/>
        </w:rPr>
        <w:t>based on</w:t>
      </w:r>
      <w:r w:rsidR="00D465BA" w:rsidRPr="00A755E8">
        <w:rPr>
          <w:rFonts w:ascii="Calibri" w:eastAsia="Calibri" w:hAnsi="Calibri" w:cs="Calibri"/>
          <w:bCs/>
          <w:iCs/>
          <w:color w:val="000000"/>
        </w:rPr>
        <w:t xml:space="preserve"> 25 categories </w:t>
      </w:r>
      <w:r w:rsidR="009C4B4D" w:rsidRPr="00A755E8">
        <w:rPr>
          <w:rFonts w:ascii="Calibri" w:eastAsia="Calibri" w:hAnsi="Calibri" w:cs="Calibri"/>
          <w:bCs/>
          <w:iCs/>
          <w:color w:val="000000"/>
        </w:rPr>
        <w:t xml:space="preserve">derived from </w:t>
      </w:r>
      <w:r w:rsidR="001005D4" w:rsidRPr="00A755E8">
        <w:rPr>
          <w:rFonts w:ascii="Calibri" w:eastAsia="Calibri" w:hAnsi="Calibri" w:cs="Calibri"/>
          <w:bCs/>
          <w:iCs/>
          <w:color w:val="000000"/>
        </w:rPr>
        <w:t>this manual</w:t>
      </w:r>
      <w:r w:rsidR="00D465BA" w:rsidRPr="00A755E8">
        <w:rPr>
          <w:rFonts w:ascii="Calibri" w:eastAsia="Calibri" w:hAnsi="Calibri" w:cs="Calibri"/>
          <w:bCs/>
          <w:iCs/>
          <w:color w:val="000000"/>
        </w:rPr>
        <w:t xml:space="preserve">. Individuals will receive one point for each of these reasoning categories they draw on over the course of their evaluation (i.e. Round 1 and Round 2 statements). </w:t>
      </w:r>
    </w:p>
    <w:p w14:paraId="31A1D35C" w14:textId="77777777" w:rsidR="00A755E8" w:rsidRPr="00A755E8" w:rsidRDefault="00A755E8" w:rsidP="00506A67">
      <w:pPr>
        <w:widowControl w:val="0"/>
        <w:pBdr>
          <w:top w:val="nil"/>
          <w:left w:val="nil"/>
          <w:bottom w:val="nil"/>
          <w:right w:val="nil"/>
          <w:between w:val="nil"/>
        </w:pBdr>
        <w:rPr>
          <w:rFonts w:ascii="Calibri" w:eastAsia="Calibri" w:hAnsi="Calibri" w:cs="Calibri"/>
          <w:bCs/>
          <w:iCs/>
          <w:color w:val="000000"/>
        </w:rPr>
      </w:pPr>
    </w:p>
    <w:p w14:paraId="625088C6" w14:textId="43E13457" w:rsidR="00506A67" w:rsidRPr="00A755E8" w:rsidRDefault="00506A67" w:rsidP="00506A67">
      <w:pPr>
        <w:widowControl w:val="0"/>
        <w:pBdr>
          <w:top w:val="nil"/>
          <w:left w:val="nil"/>
          <w:bottom w:val="nil"/>
          <w:right w:val="nil"/>
          <w:between w:val="nil"/>
        </w:pBdr>
        <w:rPr>
          <w:rFonts w:ascii="Calibri" w:eastAsia="Calibri" w:hAnsi="Calibri" w:cs="Calibri"/>
          <w:bCs/>
          <w:iCs/>
          <w:color w:val="000000"/>
        </w:rPr>
      </w:pPr>
      <w:r w:rsidRPr="00A755E8">
        <w:rPr>
          <w:rFonts w:ascii="Calibri" w:eastAsia="Calibri" w:hAnsi="Calibri" w:cs="Calibri"/>
          <w:bCs/>
          <w:iCs/>
          <w:color w:val="000000"/>
        </w:rPr>
        <w:t>These categories are:</w:t>
      </w:r>
    </w:p>
    <w:p w14:paraId="59710FB1" w14:textId="1CE250B0"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Plausibility</w:t>
      </w:r>
      <w:r w:rsidR="00A65CFC" w:rsidRPr="00A755E8">
        <w:rPr>
          <w:rFonts w:ascii="Calibri" w:hAnsi="Calibri" w:cs="Calibri"/>
          <w:color w:val="000000"/>
        </w:rPr>
        <w:t xml:space="preserve"> of claim</w:t>
      </w:r>
    </w:p>
    <w:p w14:paraId="6173E92B" w14:textId="09816652"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Reliability of effect</w:t>
      </w:r>
    </w:p>
    <w:p w14:paraId="36C4F7BB" w14:textId="426EF810"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Availability of data and/or materials</w:t>
      </w:r>
    </w:p>
    <w:p w14:paraId="3D6083FF" w14:textId="56EDB8D9"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Inconsistencies in the reported methods </w:t>
      </w:r>
      <w:r w:rsidR="00A65CFC" w:rsidRPr="00A755E8">
        <w:rPr>
          <w:rFonts w:ascii="Calibri" w:hAnsi="Calibri" w:cs="Calibri"/>
          <w:color w:val="000000"/>
        </w:rPr>
        <w:t>/</w:t>
      </w:r>
      <w:r w:rsidRPr="00A755E8">
        <w:rPr>
          <w:rFonts w:ascii="Calibri" w:hAnsi="Calibri" w:cs="Calibri"/>
          <w:color w:val="000000"/>
        </w:rPr>
        <w:t xml:space="preserve"> analysis</w:t>
      </w:r>
    </w:p>
    <w:p w14:paraId="3AB496EB" w14:textId="7DB926FC"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Detail</w:t>
      </w:r>
      <w:r w:rsidR="001B437B" w:rsidRPr="00A755E8">
        <w:rPr>
          <w:rFonts w:ascii="Calibri" w:hAnsi="Calibri" w:cs="Calibri"/>
          <w:color w:val="000000"/>
        </w:rPr>
        <w:t xml:space="preserve"> / c</w:t>
      </w:r>
      <w:r w:rsidRPr="00A755E8">
        <w:rPr>
          <w:rFonts w:ascii="Calibri" w:hAnsi="Calibri" w:cs="Calibri"/>
          <w:color w:val="000000"/>
        </w:rPr>
        <w:t>larity</w:t>
      </w:r>
      <w:r w:rsidR="001B437B" w:rsidRPr="00A755E8">
        <w:rPr>
          <w:rFonts w:ascii="Calibri" w:hAnsi="Calibri" w:cs="Calibri"/>
          <w:color w:val="000000"/>
        </w:rPr>
        <w:t xml:space="preserve"> </w:t>
      </w:r>
      <w:r w:rsidRPr="00A755E8">
        <w:rPr>
          <w:rFonts w:ascii="Calibri" w:hAnsi="Calibri" w:cs="Calibri"/>
          <w:color w:val="000000"/>
        </w:rPr>
        <w:t>/</w:t>
      </w:r>
      <w:r w:rsidR="001B437B" w:rsidRPr="00A755E8">
        <w:rPr>
          <w:rFonts w:ascii="Calibri" w:hAnsi="Calibri" w:cs="Calibri"/>
          <w:color w:val="000000"/>
        </w:rPr>
        <w:t xml:space="preserve"> </w:t>
      </w:r>
      <w:r w:rsidRPr="00A755E8">
        <w:rPr>
          <w:rFonts w:ascii="Calibri" w:hAnsi="Calibri" w:cs="Calibri"/>
          <w:color w:val="000000"/>
        </w:rPr>
        <w:t>transparency of the reported methods / analysis</w:t>
      </w:r>
    </w:p>
    <w:p w14:paraId="3D0E8193" w14:textId="0C5AF7D1"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Population or subject characteristics</w:t>
      </w:r>
    </w:p>
    <w:p w14:paraId="708DB3D3" w14:textId="4576F8D2"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Blinding</w:t>
      </w:r>
    </w:p>
    <w:p w14:paraId="0738942D" w14:textId="5A94978E"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Confounding </w:t>
      </w:r>
      <w:r w:rsidR="00D465BA" w:rsidRPr="00A755E8">
        <w:rPr>
          <w:rFonts w:ascii="Calibri" w:hAnsi="Calibri" w:cs="Calibri"/>
          <w:color w:val="000000"/>
        </w:rPr>
        <w:t>v</w:t>
      </w:r>
      <w:r w:rsidRPr="00A755E8">
        <w:rPr>
          <w:rFonts w:ascii="Calibri" w:hAnsi="Calibri" w:cs="Calibri"/>
          <w:color w:val="000000"/>
        </w:rPr>
        <w:t>ariables</w:t>
      </w:r>
    </w:p>
    <w:p w14:paraId="209932D4" w14:textId="3B024F3D"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Effect size</w:t>
      </w:r>
    </w:p>
    <w:p w14:paraId="303FB680" w14:textId="7DBE9A08"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Effect type (interaction</w:t>
      </w:r>
      <w:r w:rsidR="001B437B" w:rsidRPr="00A755E8">
        <w:rPr>
          <w:rFonts w:ascii="Calibri" w:hAnsi="Calibri" w:cs="Calibri"/>
          <w:color w:val="000000"/>
        </w:rPr>
        <w:t xml:space="preserve"> or main effect)</w:t>
      </w:r>
    </w:p>
    <w:p w14:paraId="17490AEB" w14:textId="255AA671"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p-value</w:t>
      </w:r>
    </w:p>
    <w:p w14:paraId="6834989C" w14:textId="6E9F9AFA" w:rsidR="00506A67" w:rsidRPr="00A755E8" w:rsidRDefault="001B437B" w:rsidP="00D830C6">
      <w:pPr>
        <w:numPr>
          <w:ilvl w:val="0"/>
          <w:numId w:val="3"/>
        </w:numPr>
        <w:ind w:left="714" w:hanging="357"/>
        <w:rPr>
          <w:rFonts w:ascii="Calibri" w:hAnsi="Calibri" w:cs="Calibri"/>
          <w:color w:val="000000"/>
        </w:rPr>
      </w:pPr>
      <w:r w:rsidRPr="00A755E8">
        <w:rPr>
          <w:rFonts w:ascii="Calibri" w:hAnsi="Calibri" w:cs="Calibri"/>
          <w:color w:val="000000"/>
        </w:rPr>
        <w:t>S</w:t>
      </w:r>
      <w:r w:rsidR="00506A67" w:rsidRPr="00A755E8">
        <w:rPr>
          <w:rFonts w:ascii="Calibri" w:hAnsi="Calibri" w:cs="Calibri"/>
          <w:color w:val="000000"/>
        </w:rPr>
        <w:t xml:space="preserve">ample size </w:t>
      </w:r>
      <w:r w:rsidRPr="00A755E8">
        <w:rPr>
          <w:rFonts w:ascii="Calibri" w:hAnsi="Calibri" w:cs="Calibri"/>
          <w:color w:val="000000"/>
        </w:rPr>
        <w:t>/</w:t>
      </w:r>
      <w:r w:rsidR="00506A67" w:rsidRPr="00A755E8">
        <w:rPr>
          <w:rFonts w:ascii="Calibri" w:hAnsi="Calibri" w:cs="Calibri"/>
          <w:color w:val="000000"/>
        </w:rPr>
        <w:t xml:space="preserve"> power</w:t>
      </w:r>
      <w:r w:rsidRPr="00A755E8">
        <w:rPr>
          <w:rFonts w:ascii="Calibri" w:hAnsi="Calibri" w:cs="Calibri"/>
          <w:color w:val="000000"/>
        </w:rPr>
        <w:t xml:space="preserve"> of study (</w:t>
      </w:r>
      <w:r w:rsidR="00A65CFC" w:rsidRPr="00A755E8">
        <w:rPr>
          <w:rFonts w:ascii="Calibri" w:hAnsi="Calibri" w:cs="Calibri"/>
          <w:color w:val="000000"/>
        </w:rPr>
        <w:t xml:space="preserve">e.g. </w:t>
      </w:r>
      <w:r w:rsidR="00506A67" w:rsidRPr="00A755E8">
        <w:rPr>
          <w:rFonts w:ascii="Calibri" w:hAnsi="Calibri" w:cs="Calibri"/>
          <w:color w:val="000000"/>
        </w:rPr>
        <w:t>high/low</w:t>
      </w:r>
      <w:r w:rsidRPr="00A755E8">
        <w:rPr>
          <w:rFonts w:ascii="Calibri" w:hAnsi="Calibri" w:cs="Calibri"/>
          <w:color w:val="000000"/>
        </w:rPr>
        <w:t>)</w:t>
      </w:r>
      <w:r w:rsidR="00506A67" w:rsidRPr="00A755E8">
        <w:rPr>
          <w:rFonts w:ascii="Calibri" w:hAnsi="Calibri" w:cs="Calibri"/>
          <w:color w:val="000000"/>
        </w:rPr>
        <w:t> </w:t>
      </w:r>
    </w:p>
    <w:p w14:paraId="44CF7E33" w14:textId="1C126CA8" w:rsidR="00506A67" w:rsidRPr="00A755E8" w:rsidRDefault="001B437B" w:rsidP="00D830C6">
      <w:pPr>
        <w:numPr>
          <w:ilvl w:val="0"/>
          <w:numId w:val="3"/>
        </w:numPr>
        <w:ind w:left="714" w:hanging="357"/>
        <w:rPr>
          <w:rFonts w:ascii="Calibri" w:hAnsi="Calibri" w:cs="Calibri"/>
          <w:color w:val="000000"/>
        </w:rPr>
      </w:pPr>
      <w:r w:rsidRPr="00A755E8">
        <w:rPr>
          <w:rFonts w:ascii="Calibri" w:hAnsi="Calibri" w:cs="Calibri"/>
          <w:color w:val="000000"/>
        </w:rPr>
        <w:t>P</w:t>
      </w:r>
      <w:r w:rsidR="00506A67" w:rsidRPr="00A755E8">
        <w:rPr>
          <w:rFonts w:ascii="Calibri" w:hAnsi="Calibri" w:cs="Calibri"/>
          <w:color w:val="000000"/>
        </w:rPr>
        <w:t>ower analysis </w:t>
      </w:r>
    </w:p>
    <w:p w14:paraId="67294916" w14:textId="35B1BE4E" w:rsidR="00506A67" w:rsidRPr="00A755E8" w:rsidRDefault="001B437B" w:rsidP="00D830C6">
      <w:pPr>
        <w:numPr>
          <w:ilvl w:val="0"/>
          <w:numId w:val="3"/>
        </w:numPr>
        <w:ind w:left="714" w:hanging="357"/>
        <w:rPr>
          <w:rFonts w:ascii="Calibri" w:hAnsi="Calibri" w:cs="Calibri"/>
          <w:color w:val="000000"/>
        </w:rPr>
      </w:pPr>
      <w:r w:rsidRPr="00A755E8">
        <w:rPr>
          <w:rFonts w:ascii="Calibri" w:hAnsi="Calibri" w:cs="Calibri"/>
          <w:color w:val="000000"/>
        </w:rPr>
        <w:t>A</w:t>
      </w:r>
      <w:r w:rsidR="00506A67" w:rsidRPr="00A755E8">
        <w:rPr>
          <w:rFonts w:ascii="Calibri" w:hAnsi="Calibri" w:cs="Calibri"/>
          <w:color w:val="000000"/>
        </w:rPr>
        <w:t>ppropriateness of statistical analysis (including models)</w:t>
      </w:r>
    </w:p>
    <w:p w14:paraId="35E5B3AC" w14:textId="71ABAD71" w:rsidR="00506A67" w:rsidRPr="00A755E8" w:rsidRDefault="001B437B" w:rsidP="00D830C6">
      <w:pPr>
        <w:numPr>
          <w:ilvl w:val="0"/>
          <w:numId w:val="3"/>
        </w:numPr>
        <w:ind w:left="714" w:hanging="357"/>
        <w:rPr>
          <w:rFonts w:ascii="Calibri" w:hAnsi="Calibri" w:cs="Calibri"/>
          <w:color w:val="000000"/>
        </w:rPr>
      </w:pPr>
      <w:r w:rsidRPr="00A755E8">
        <w:rPr>
          <w:rFonts w:ascii="Calibri" w:hAnsi="Calibri" w:cs="Calibri"/>
          <w:color w:val="000000"/>
        </w:rPr>
        <w:t>Questionable Research Practices (</w:t>
      </w:r>
      <w:r w:rsidR="00506A67" w:rsidRPr="00A755E8">
        <w:rPr>
          <w:rFonts w:ascii="Calibri" w:hAnsi="Calibri" w:cs="Calibri"/>
          <w:color w:val="000000"/>
        </w:rPr>
        <w:t>QRP</w:t>
      </w:r>
      <w:r w:rsidRPr="00A755E8">
        <w:rPr>
          <w:rFonts w:ascii="Calibri" w:hAnsi="Calibri" w:cs="Calibri"/>
          <w:color w:val="000000"/>
        </w:rPr>
        <w:t>s)</w:t>
      </w:r>
      <w:r w:rsidR="00506A67" w:rsidRPr="00A755E8">
        <w:rPr>
          <w:rFonts w:ascii="Calibri" w:hAnsi="Calibri" w:cs="Calibri"/>
          <w:color w:val="000000"/>
        </w:rPr>
        <w:t xml:space="preserve"> implied</w:t>
      </w:r>
    </w:p>
    <w:p w14:paraId="482AAFCA" w14:textId="5EFE26C1" w:rsidR="00506A67" w:rsidRPr="00A755E8" w:rsidRDefault="001B437B"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Questionable Research Practices (QRPs) </w:t>
      </w:r>
      <w:r w:rsidR="00506A67" w:rsidRPr="00A755E8">
        <w:rPr>
          <w:rFonts w:ascii="Calibri" w:hAnsi="Calibri" w:cs="Calibri"/>
          <w:color w:val="000000"/>
        </w:rPr>
        <w:t>specified </w:t>
      </w:r>
    </w:p>
    <w:p w14:paraId="28A6BE36" w14:textId="541927C9"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Constructs </w:t>
      </w:r>
      <w:r w:rsidR="001B437B" w:rsidRPr="00A755E8">
        <w:rPr>
          <w:rFonts w:ascii="Calibri" w:hAnsi="Calibri" w:cs="Calibri"/>
          <w:color w:val="000000"/>
        </w:rPr>
        <w:t xml:space="preserve">/ </w:t>
      </w:r>
      <w:r w:rsidRPr="00A755E8">
        <w:rPr>
          <w:rFonts w:ascii="Calibri" w:hAnsi="Calibri" w:cs="Calibri"/>
          <w:color w:val="000000"/>
        </w:rPr>
        <w:t xml:space="preserve">operationalisation </w:t>
      </w:r>
      <w:r w:rsidR="001B437B" w:rsidRPr="00A755E8">
        <w:rPr>
          <w:rFonts w:ascii="Calibri" w:hAnsi="Calibri" w:cs="Calibri"/>
          <w:color w:val="000000"/>
        </w:rPr>
        <w:t>/</w:t>
      </w:r>
      <w:r w:rsidRPr="00A755E8">
        <w:rPr>
          <w:rFonts w:ascii="Calibri" w:hAnsi="Calibri" w:cs="Calibri"/>
          <w:color w:val="000000"/>
        </w:rPr>
        <w:t xml:space="preserve"> instruments </w:t>
      </w:r>
      <w:r w:rsidR="001B437B" w:rsidRPr="00A755E8">
        <w:rPr>
          <w:rFonts w:ascii="Calibri" w:hAnsi="Calibri" w:cs="Calibri"/>
          <w:color w:val="000000"/>
        </w:rPr>
        <w:t>/</w:t>
      </w:r>
      <w:r w:rsidRPr="00A755E8">
        <w:rPr>
          <w:rFonts w:ascii="Calibri" w:hAnsi="Calibri" w:cs="Calibri"/>
          <w:color w:val="000000"/>
        </w:rPr>
        <w:t xml:space="preserve"> measurement</w:t>
      </w:r>
    </w:p>
    <w:p w14:paraId="1FDBF1B0" w14:textId="0EA64D06" w:rsidR="00506A67" w:rsidRPr="00A755E8" w:rsidRDefault="009B747F" w:rsidP="00D830C6">
      <w:pPr>
        <w:numPr>
          <w:ilvl w:val="0"/>
          <w:numId w:val="3"/>
        </w:numPr>
        <w:ind w:left="714" w:hanging="357"/>
        <w:rPr>
          <w:rFonts w:ascii="Calibri" w:hAnsi="Calibri" w:cs="Calibri"/>
          <w:color w:val="000000"/>
        </w:rPr>
      </w:pPr>
      <w:r w:rsidRPr="00A755E8">
        <w:rPr>
          <w:rFonts w:ascii="Calibri" w:hAnsi="Calibri" w:cs="Calibri"/>
          <w:color w:val="000000"/>
        </w:rPr>
        <w:t>Domain e</w:t>
      </w:r>
      <w:r w:rsidR="00506A67" w:rsidRPr="00A755E8">
        <w:rPr>
          <w:rFonts w:ascii="Calibri" w:hAnsi="Calibri" w:cs="Calibri"/>
          <w:color w:val="000000"/>
        </w:rPr>
        <w:t xml:space="preserve">xpertise </w:t>
      </w:r>
      <w:r w:rsidR="001B437B" w:rsidRPr="00A755E8">
        <w:rPr>
          <w:rFonts w:ascii="Calibri" w:hAnsi="Calibri" w:cs="Calibri"/>
          <w:color w:val="000000"/>
        </w:rPr>
        <w:t>/ familiarity with e</w:t>
      </w:r>
      <w:r w:rsidR="00506A67" w:rsidRPr="00A755E8">
        <w:rPr>
          <w:rFonts w:ascii="Calibri" w:hAnsi="Calibri" w:cs="Calibri"/>
          <w:color w:val="000000"/>
        </w:rPr>
        <w:t>xisting literature</w:t>
      </w:r>
    </w:p>
    <w:p w14:paraId="53D3BF22" w14:textId="623E45CE"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Private knowledge</w:t>
      </w:r>
    </w:p>
    <w:p w14:paraId="7D585F27" w14:textId="5EE3326B"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Date of publicatio</w:t>
      </w:r>
      <w:r w:rsidR="001B437B" w:rsidRPr="00A755E8">
        <w:rPr>
          <w:rFonts w:ascii="Calibri" w:hAnsi="Calibri" w:cs="Calibri"/>
          <w:color w:val="000000"/>
        </w:rPr>
        <w:t>n</w:t>
      </w:r>
      <w:r w:rsidRPr="00A755E8">
        <w:rPr>
          <w:rFonts w:ascii="Calibri" w:hAnsi="Calibri" w:cs="Calibri"/>
          <w:color w:val="000000"/>
        </w:rPr>
        <w:t> </w:t>
      </w:r>
    </w:p>
    <w:p w14:paraId="42475946" w14:textId="4ACE9926"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Discipline reputation</w:t>
      </w:r>
    </w:p>
    <w:p w14:paraId="4638A0E1" w14:textId="72D61B3F"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Journal reputation </w:t>
      </w:r>
    </w:p>
    <w:p w14:paraId="0580B866" w14:textId="2C8D28E7"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Author </w:t>
      </w:r>
      <w:r w:rsidR="001B437B" w:rsidRPr="00A755E8">
        <w:rPr>
          <w:rFonts w:ascii="Calibri" w:hAnsi="Calibri" w:cs="Calibri"/>
          <w:color w:val="000000"/>
        </w:rPr>
        <w:t>/</w:t>
      </w:r>
      <w:r w:rsidRPr="00A755E8">
        <w:rPr>
          <w:rFonts w:ascii="Calibri" w:hAnsi="Calibri" w:cs="Calibri"/>
          <w:color w:val="000000"/>
        </w:rPr>
        <w:t xml:space="preserve"> Institutional reputation</w:t>
      </w:r>
    </w:p>
    <w:p w14:paraId="362EE0AB" w14:textId="34F0344F"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Design of study </w:t>
      </w:r>
      <w:r w:rsidR="001B437B" w:rsidRPr="00A755E8">
        <w:rPr>
          <w:rFonts w:ascii="Calibri" w:hAnsi="Calibri" w:cs="Calibri"/>
          <w:color w:val="000000"/>
        </w:rPr>
        <w:t xml:space="preserve">/ </w:t>
      </w:r>
      <w:r w:rsidRPr="00A755E8">
        <w:rPr>
          <w:rFonts w:ascii="Calibri" w:hAnsi="Calibri" w:cs="Calibri"/>
          <w:color w:val="000000"/>
        </w:rPr>
        <w:t>experimental design</w:t>
      </w:r>
    </w:p>
    <w:p w14:paraId="3F6DE221" w14:textId="7D90AF7B" w:rsidR="00506A67" w:rsidRPr="00A755E8" w:rsidRDefault="00506A67" w:rsidP="00D830C6">
      <w:pPr>
        <w:numPr>
          <w:ilvl w:val="0"/>
          <w:numId w:val="3"/>
        </w:numPr>
        <w:ind w:left="714" w:hanging="357"/>
        <w:rPr>
          <w:rFonts w:ascii="Calibri" w:hAnsi="Calibri" w:cs="Calibri"/>
          <w:color w:val="000000"/>
        </w:rPr>
      </w:pPr>
      <w:r w:rsidRPr="00A755E8">
        <w:rPr>
          <w:rFonts w:ascii="Calibri" w:hAnsi="Calibri" w:cs="Calibri"/>
          <w:color w:val="000000"/>
        </w:rPr>
        <w:t xml:space="preserve">References to the group discussion </w:t>
      </w:r>
      <w:r w:rsidR="001B437B" w:rsidRPr="00A755E8">
        <w:rPr>
          <w:rFonts w:ascii="Calibri" w:hAnsi="Calibri" w:cs="Calibri"/>
          <w:color w:val="000000"/>
        </w:rPr>
        <w:t>/</w:t>
      </w:r>
      <w:r w:rsidRPr="00A755E8">
        <w:rPr>
          <w:rFonts w:ascii="Calibri" w:hAnsi="Calibri" w:cs="Calibri"/>
          <w:color w:val="000000"/>
        </w:rPr>
        <w:t xml:space="preserve"> </w:t>
      </w:r>
      <w:r w:rsidR="001B437B" w:rsidRPr="00A755E8">
        <w:rPr>
          <w:rFonts w:ascii="Calibri" w:hAnsi="Calibri" w:cs="Calibri"/>
          <w:color w:val="000000"/>
        </w:rPr>
        <w:t>r</w:t>
      </w:r>
      <w:r w:rsidRPr="00A755E8">
        <w:rPr>
          <w:rFonts w:ascii="Calibri" w:hAnsi="Calibri" w:cs="Calibri"/>
          <w:color w:val="000000"/>
        </w:rPr>
        <w:t xml:space="preserve">evision statements </w:t>
      </w:r>
      <w:r w:rsidRPr="00A755E8">
        <w:rPr>
          <w:rFonts w:ascii="Calibri" w:hAnsi="Calibri" w:cs="Calibri"/>
          <w:i/>
          <w:iCs/>
          <w:color w:val="000000"/>
        </w:rPr>
        <w:t>(</w:t>
      </w:r>
      <w:r w:rsidR="001B437B" w:rsidRPr="00A755E8">
        <w:rPr>
          <w:rFonts w:ascii="Calibri" w:hAnsi="Calibri" w:cs="Calibri"/>
          <w:i/>
          <w:iCs/>
          <w:color w:val="000000"/>
        </w:rPr>
        <w:t xml:space="preserve">NB: unlike the other categories, these are </w:t>
      </w:r>
      <w:r w:rsidRPr="00A755E8">
        <w:rPr>
          <w:rFonts w:ascii="Calibri" w:hAnsi="Calibri" w:cs="Calibri"/>
          <w:i/>
          <w:iCs/>
          <w:color w:val="000000"/>
        </w:rPr>
        <w:t xml:space="preserve">not discrete reasons, but </w:t>
      </w:r>
      <w:r w:rsidR="001B437B" w:rsidRPr="00A755E8">
        <w:rPr>
          <w:rFonts w:ascii="Calibri" w:hAnsi="Calibri" w:cs="Calibri"/>
          <w:i/>
          <w:iCs/>
          <w:color w:val="000000"/>
        </w:rPr>
        <w:t>are</w:t>
      </w:r>
      <w:r w:rsidRPr="00A755E8">
        <w:rPr>
          <w:rFonts w:ascii="Calibri" w:hAnsi="Calibri" w:cs="Calibri"/>
          <w:i/>
          <w:iCs/>
          <w:color w:val="000000"/>
        </w:rPr>
        <w:t xml:space="preserve"> elements of reasoning)</w:t>
      </w:r>
    </w:p>
    <w:p w14:paraId="0000003F" w14:textId="732E283A" w:rsidR="002115D6" w:rsidRPr="00A755E8" w:rsidRDefault="002115D6">
      <w:pPr>
        <w:widowControl w:val="0"/>
        <w:pBdr>
          <w:top w:val="nil"/>
          <w:left w:val="nil"/>
          <w:bottom w:val="nil"/>
          <w:right w:val="nil"/>
          <w:between w:val="nil"/>
        </w:pBdr>
        <w:ind w:left="720" w:hanging="720"/>
        <w:rPr>
          <w:rFonts w:ascii="Calibri" w:eastAsia="Calibri" w:hAnsi="Calibri" w:cs="Calibri"/>
          <w:bCs/>
          <w:iCs/>
          <w:color w:val="000000"/>
        </w:rPr>
      </w:pPr>
    </w:p>
    <w:p w14:paraId="1BF8DE52" w14:textId="765D7E2E" w:rsidR="00386135" w:rsidRDefault="00386135" w:rsidP="00506A67">
      <w:pPr>
        <w:widowControl w:val="0"/>
        <w:pBdr>
          <w:top w:val="nil"/>
          <w:left w:val="nil"/>
          <w:bottom w:val="nil"/>
          <w:right w:val="nil"/>
          <w:between w:val="nil"/>
        </w:pBdr>
        <w:rPr>
          <w:rFonts w:ascii="Calibri" w:eastAsia="Calibri" w:hAnsi="Calibri" w:cs="Calibri"/>
          <w:bCs/>
          <w:iCs/>
          <w:color w:val="000000"/>
        </w:rPr>
      </w:pPr>
      <w:r w:rsidRPr="00386135">
        <w:rPr>
          <w:rFonts w:ascii="Calibri" w:eastAsia="Calibri" w:hAnsi="Calibri" w:cs="Calibri"/>
          <w:bCs/>
          <w:iCs/>
          <w:color w:val="000000"/>
        </w:rPr>
        <w:t>As these 25 categories are a subset of a larger codebook, they will be iteratively developed to ensure that each code is used reliably by multiple analysts (i.e., coders), as measured by </w:t>
      </w:r>
      <w:proofErr w:type="spellStart"/>
      <w:r w:rsidRPr="00386135">
        <w:rPr>
          <w:rFonts w:ascii="Calibri" w:eastAsia="Calibri" w:hAnsi="Calibri" w:cs="Calibri"/>
          <w:bCs/>
          <w:iCs/>
          <w:color w:val="000000"/>
        </w:rPr>
        <w:t>Krippendorf’s</w:t>
      </w:r>
      <w:proofErr w:type="spellEnd"/>
      <w:r w:rsidRPr="00386135">
        <w:rPr>
          <w:rFonts w:ascii="Calibri" w:eastAsia="Calibri" w:hAnsi="Calibri" w:cs="Calibri"/>
          <w:bCs/>
          <w:iCs/>
          <w:color w:val="000000"/>
        </w:rPr>
        <w:t> alpha. For the purposes of the aggregation method, only those categories that meet a minimum cut-off value of α = 0.667 (point estimate) will be included in the reasoning weight analysis</w:t>
      </w:r>
      <w:r w:rsidR="00B966B3">
        <w:rPr>
          <w:rStyle w:val="FootnoteReference"/>
          <w:rFonts w:ascii="Calibri" w:eastAsia="Calibri" w:hAnsi="Calibri" w:cs="Calibri"/>
          <w:bCs/>
          <w:iCs/>
          <w:color w:val="000000"/>
        </w:rPr>
        <w:footnoteReference w:id="2"/>
      </w:r>
      <w:r w:rsidRPr="00386135">
        <w:rPr>
          <w:rFonts w:ascii="Calibri" w:eastAsia="Calibri" w:hAnsi="Calibri" w:cs="Calibri"/>
          <w:bCs/>
          <w:iCs/>
          <w:color w:val="000000"/>
        </w:rPr>
        <w:t xml:space="preserve">. This is intentionally generous, to allow as many codes as possible </w:t>
      </w:r>
      <w:r w:rsidRPr="00386135">
        <w:rPr>
          <w:rFonts w:ascii="Calibri" w:eastAsia="Calibri" w:hAnsi="Calibri" w:cs="Calibri"/>
          <w:bCs/>
          <w:iCs/>
          <w:color w:val="000000"/>
        </w:rPr>
        <w:lastRenderedPageBreak/>
        <w:t>be considered and not pre-emptively excluded from consideration. Poor reliability codes can</w:t>
      </w:r>
      <w:r w:rsidR="00B966B3">
        <w:rPr>
          <w:rFonts w:ascii="Calibri" w:eastAsia="Calibri" w:hAnsi="Calibri" w:cs="Calibri"/>
          <w:bCs/>
          <w:iCs/>
          <w:color w:val="000000"/>
        </w:rPr>
        <w:t xml:space="preserve"> </w:t>
      </w:r>
      <w:r w:rsidRPr="00386135">
        <w:rPr>
          <w:rFonts w:ascii="Calibri" w:eastAsia="Calibri" w:hAnsi="Calibri" w:cs="Calibri"/>
          <w:bCs/>
          <w:iCs/>
          <w:color w:val="000000"/>
        </w:rPr>
        <w:t>be collapsed with related codes (where applicable) and have their reliability re-calculated.</w:t>
      </w:r>
      <w:r>
        <w:rPr>
          <w:rFonts w:ascii="Calibri" w:eastAsia="Calibri" w:hAnsi="Calibri" w:cs="Calibri"/>
          <w:bCs/>
          <w:iCs/>
          <w:color w:val="000000"/>
        </w:rPr>
        <w:t xml:space="preserve"> </w:t>
      </w:r>
      <w:r w:rsidRPr="00386135">
        <w:rPr>
          <w:rFonts w:ascii="Calibri" w:eastAsia="Calibri" w:hAnsi="Calibri" w:cs="Calibri"/>
          <w:bCs/>
          <w:iCs/>
          <w:color w:val="000000"/>
        </w:rPr>
        <w:t>Final alpha calculations for a code will be based on an analysis of at least 250 units (responses) by 2-3 coders.</w:t>
      </w:r>
    </w:p>
    <w:p w14:paraId="00000040" w14:textId="07E8676C" w:rsidR="002115D6" w:rsidRPr="00A755E8" w:rsidRDefault="002115D6" w:rsidP="00D13533">
      <w:pPr>
        <w:widowControl w:val="0"/>
        <w:pBdr>
          <w:top w:val="nil"/>
          <w:left w:val="nil"/>
          <w:bottom w:val="nil"/>
          <w:right w:val="nil"/>
          <w:between w:val="nil"/>
        </w:pBdr>
        <w:rPr>
          <w:rFonts w:ascii="Calibri" w:eastAsia="Calibri" w:hAnsi="Calibri" w:cs="Calibri"/>
          <w:bCs/>
          <w:iCs/>
          <w:color w:val="000000"/>
        </w:rPr>
      </w:pPr>
    </w:p>
    <w:p w14:paraId="724CE00F" w14:textId="1BB01C76" w:rsidR="00215EB5" w:rsidRPr="00A755E8" w:rsidRDefault="00A755E8" w:rsidP="00A755E8">
      <w:r w:rsidRPr="00A755E8">
        <w:rPr>
          <w:rFonts w:ascii="Calibri" w:hAnsi="Calibri" w:cs="Calibri"/>
          <w:color w:val="000000"/>
        </w:rPr>
        <w:t>NB: a proportion of the claims will be hand-coded in NVIVO 12. Once our human coders reach 'saturation' (no new coding categories are created), the program will be able to code the other claims automatically. The majority of claims will be coded automatically by the program, but instances that are hand-coded will be flagged as needed. The coding manual and other materials will be publicly available at the end of the project.</w:t>
      </w:r>
    </w:p>
    <w:p w14:paraId="45CA613B" w14:textId="77777777" w:rsidR="00D13533" w:rsidRDefault="00D13533" w:rsidP="00D13533">
      <w:pPr>
        <w:widowControl w:val="0"/>
        <w:pBdr>
          <w:top w:val="nil"/>
          <w:left w:val="nil"/>
          <w:bottom w:val="nil"/>
          <w:right w:val="nil"/>
          <w:between w:val="nil"/>
        </w:pBdr>
        <w:rPr>
          <w:rFonts w:ascii="Calibri" w:eastAsia="Calibri" w:hAnsi="Calibri" w:cs="Calibri"/>
          <w:bCs/>
          <w:iCs/>
          <w:color w:val="000000"/>
        </w:rPr>
      </w:pPr>
    </w:p>
    <w:p w14:paraId="3244C295" w14:textId="22D57CA2" w:rsidR="00D13533" w:rsidRPr="00D13F9E" w:rsidRDefault="00935B77" w:rsidP="00EF4D61">
      <w:pPr>
        <w:pStyle w:val="Heading2"/>
        <w:rPr>
          <w:color w:val="000000"/>
        </w:rPr>
      </w:pPr>
      <w:bookmarkStart w:id="28" w:name="_Toc22066272"/>
      <w:proofErr w:type="spellStart"/>
      <w:r w:rsidRPr="00935B77">
        <w:t>QuizWAgg</w:t>
      </w:r>
      <w:proofErr w:type="spellEnd"/>
      <w:r w:rsidRPr="00935B77">
        <w:t>: Weighted by performance on the quiz</w:t>
      </w:r>
      <w:bookmarkEnd w:id="28"/>
    </w:p>
    <w:p w14:paraId="029F8D4C" w14:textId="261EB497" w:rsidR="00A755E8" w:rsidRDefault="00A755E8" w:rsidP="00A755E8">
      <w:pPr>
        <w:spacing w:after="160"/>
        <w:rPr>
          <w:rFonts w:ascii="Calibri" w:hAnsi="Calibri" w:cs="Calibri"/>
          <w:color w:val="000000"/>
        </w:rPr>
      </w:pPr>
      <w:r w:rsidRPr="00A755E8">
        <w:rPr>
          <w:rFonts w:ascii="Calibri" w:hAnsi="Calibri" w:cs="Calibri"/>
          <w:color w:val="000000"/>
        </w:rPr>
        <w:t>As part of this project, individuals are asked to take a quiz before commencing the main task of evaluating research claims. The quiz is encouraged, but not compulsory. Performance on the quiz may demonstrate understanding and knowledge relevant to assessing claims, and choosing to take the quiz at all may also reflect engagement and conscientiousness. Giving greater weight to individuals with higher quiz scores, and to those who commence the quiz, may be beneficial.</w:t>
      </w:r>
    </w:p>
    <w:p w14:paraId="0302D8B5" w14:textId="77777777" w:rsidR="00A755E8" w:rsidRPr="00A755E8" w:rsidRDefault="00A755E8" w:rsidP="00A755E8">
      <w:pPr>
        <w:spacing w:after="160"/>
      </w:pPr>
    </w:p>
    <w:p w14:paraId="12E9958A" w14:textId="63DA5E58" w:rsidR="00D13533" w:rsidRPr="00D13F9E" w:rsidRDefault="00533119" w:rsidP="00D13533">
      <w:pPr>
        <w:spacing w:after="160" w:line="259" w:lineRule="auto"/>
        <w:rPr>
          <w:b/>
        </w:rPr>
      </w:pPr>
      <m:oMathPara>
        <m:oMath>
          <m:sSup>
            <m:sSupPr>
              <m:ctrlPr>
                <w:rPr>
                  <w:rFonts w:ascii="Cambria Math" w:eastAsiaTheme="minorHAnsi" w:hAnsi="Cambria Math" w:cs="Consolas"/>
                  <w:i/>
                  <w:szCs w:val="21"/>
                  <w:lang w:eastAsia="en-US"/>
                </w:rPr>
              </m:ctrlPr>
            </m:sSupPr>
            <m:e>
              <m:r>
                <w:rPr>
                  <w:rFonts w:ascii="Cambria Math" w:hAnsi="Cambria Math"/>
                </w:rPr>
                <m:t>w_quiz</m:t>
              </m:r>
            </m:e>
            <m:sup>
              <m:r>
                <w:rPr>
                  <w:rFonts w:ascii="Cambria Math" w:hAnsi="Cambria Math"/>
                </w:rPr>
                <m:t>i</m:t>
              </m:r>
            </m:sup>
          </m:sSup>
          <m:r>
            <w:rPr>
              <w:rFonts w:ascii="Cambria Math" w:hAnsi="Cambria Math" w:cstheme="majorHAnsi"/>
            </w:rPr>
            <m:t>=</m:t>
          </m:r>
          <m:r>
            <m:rPr>
              <m:sty m:val="bi"/>
            </m:rPr>
            <w:rPr>
              <w:rFonts w:ascii="Cambria Math" w:hAnsi="Cambria Math" w:cstheme="majorHAnsi"/>
            </w:rPr>
            <m:t xml:space="preserve"> Q </m:t>
          </m:r>
          <m:r>
            <m:rPr>
              <m:sty m:val="b"/>
            </m:rPr>
            <w:rPr>
              <w:rFonts w:ascii="Cambria Math" w:eastAsia="Calibri" w:hAnsi="Cambria Math" w:cs="Calibri"/>
            </w:rPr>
            <m:t>v</m:t>
          </m:r>
        </m:oMath>
      </m:oMathPara>
    </w:p>
    <w:p w14:paraId="261A8695" w14:textId="06C56BA1" w:rsidR="00D13533" w:rsidRPr="00D13F9E" w:rsidRDefault="00533119" w:rsidP="00D13533">
      <w:pPr>
        <w:pStyle w:val="PlainText"/>
        <w:rPr>
          <w:b/>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r>
            <w:rPr>
              <w:rFonts w:ascii="Cambria Math" w:hAnsi="Cambria Math"/>
              <w:color w:val="111111"/>
              <w:shd w:val="clear" w:color="auto" w:fill="FFFFFF"/>
            </w:rPr>
            <m:t>(</m:t>
          </m:r>
          <m:r>
            <w:rPr>
              <w:rFonts w:ascii="Cambria Math" w:hAnsi="Cambria Math"/>
              <w:color w:val="000000"/>
            </w:rPr>
            <m:t>QuizWAgg</m:t>
          </m:r>
          <m:r>
            <w:rPr>
              <w:rFonts w:ascii="Cambria Math" w:hAnsi="Cambria Math"/>
              <w:color w:val="111111"/>
              <w:shd w:val="clear" w:color="auto" w:fill="FFFFFF"/>
            </w:rPr>
            <m:t>)</m:t>
          </m:r>
          <m:r>
            <w:rPr>
              <w:rFonts w:ascii="Cambria Math" w:hAnsi="Cambria Math" w:cs="Arial"/>
              <w:color w:val="111111"/>
              <w:shd w:val="clear" w:color="auto" w:fill="FFFFFF"/>
            </w:rPr>
            <m:t xml:space="preserve">= </m:t>
          </m:r>
          <m:nary>
            <m:naryPr>
              <m:chr m:val="∑"/>
              <m:limLoc m:val="undOvr"/>
              <m:ctrlPr>
                <w:rPr>
                  <w:rFonts w:ascii="Cambria Math" w:hAnsi="Cambria Math" w:cs="Arial"/>
                  <w:i/>
                  <w:color w:val="111111"/>
                  <w:shd w:val="clear" w:color="auto" w:fill="FFFFFF"/>
                </w:rPr>
              </m:ctrlPr>
            </m:naryPr>
            <m:sub>
              <m:r>
                <w:rPr>
                  <w:rFonts w:ascii="Cambria Math" w:hAnsi="Cambria Math" w:cs="Arial"/>
                  <w:color w:val="111111"/>
                  <w:shd w:val="clear" w:color="auto" w:fill="FFFFFF"/>
                </w:rPr>
                <m:t>i=1</m:t>
              </m:r>
            </m:sub>
            <m:sup>
              <m:r>
                <m:rPr>
                  <m:sty m:val="p"/>
                </m:rPr>
                <w:rPr>
                  <w:rFonts w:ascii="Cambria Math" w:eastAsia="Cambria Math" w:hAnsi="Cambria Math" w:cstheme="minorHAnsi"/>
                </w:rPr>
                <m:t>N</m:t>
              </m:r>
            </m:sup>
            <m:e>
              <m:sSubSup>
                <m:sSubSupPr>
                  <m:ctrlPr>
                    <w:rPr>
                      <w:rFonts w:ascii="Cambria Math" w:hAnsi="Cambria Math" w:cs="Arial"/>
                      <w:i/>
                      <w:color w:val="111111"/>
                      <w:shd w:val="clear" w:color="auto" w:fill="FFFFFF"/>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r>
                        <w:rPr>
                          <w:rFonts w:ascii="Cambria Math" w:hAnsi="Cambria Math"/>
                        </w:rPr>
                        <m:t>_quiz</m:t>
                      </m:r>
                    </m:e>
                    <m:sup>
                      <m:r>
                        <w:rPr>
                          <w:rFonts w:ascii="Cambria Math" w:hAnsi="Cambria Math"/>
                        </w:rPr>
                        <m:t>i</m:t>
                      </m:r>
                    </m:sup>
                  </m:sSup>
                  <m:r>
                    <w:rPr>
                      <w:rFonts w:ascii="Cambria Math" w:hAnsi="Cambria Math" w:cs="Arial"/>
                      <w:color w:val="111111"/>
                      <w:shd w:val="clear" w:color="auto" w:fill="FFFFFF"/>
                    </w:rPr>
                    <m:t>B</m:t>
                  </m:r>
                </m:e>
                <m:sub>
                  <m:r>
                    <w:rPr>
                      <w:rFonts w:ascii="Cambria Math" w:hAnsi="Cambria Math" w:cs="Arial"/>
                      <w:color w:val="111111"/>
                      <w:shd w:val="clear" w:color="auto" w:fill="FFFFFF"/>
                    </w:rPr>
                    <m:t>c</m:t>
                  </m:r>
                </m:sub>
                <m:sup>
                  <m:r>
                    <w:rPr>
                      <w:rFonts w:ascii="Cambria Math" w:hAnsi="Cambria Math" w:cs="Arial"/>
                      <w:color w:val="111111"/>
                      <w:shd w:val="clear" w:color="auto" w:fill="FFFFFF"/>
                    </w:rPr>
                    <m:t>i</m:t>
                  </m:r>
                </m:sup>
              </m:sSubSup>
            </m:e>
          </m:nary>
        </m:oMath>
      </m:oMathPara>
    </w:p>
    <w:p w14:paraId="701C4364" w14:textId="77777777" w:rsidR="00D13533" w:rsidRPr="00D13F9E" w:rsidRDefault="00D13533" w:rsidP="00D13533">
      <w:pPr>
        <w:spacing w:after="160" w:line="259" w:lineRule="auto"/>
        <w:rPr>
          <w:rFonts w:ascii="Calibri" w:eastAsia="Calibri" w:hAnsi="Calibri" w:cs="Calibri"/>
        </w:rPr>
      </w:pPr>
    </w:p>
    <w:p w14:paraId="07524A9E" w14:textId="1EA8A350" w:rsidR="00D13533" w:rsidRPr="00D13F9E" w:rsidRDefault="00D13533" w:rsidP="00D13533">
      <w:pPr>
        <w:spacing w:after="160" w:line="259" w:lineRule="auto"/>
        <w:rPr>
          <w:rFonts w:ascii="Calibri" w:eastAsia="Calibri" w:hAnsi="Calibri" w:cs="Calibri"/>
        </w:rPr>
      </w:pPr>
      <w:r w:rsidRPr="00D13F9E">
        <w:rPr>
          <w:rFonts w:ascii="Calibri" w:eastAsia="Calibri" w:hAnsi="Calibri" w:cs="Calibri"/>
        </w:rPr>
        <w:t xml:space="preserve">where </w:t>
      </w:r>
      <m:oMath>
        <m:sSup>
          <m:sSupPr>
            <m:ctrlPr>
              <w:rPr>
                <w:rFonts w:ascii="Cambria Math" w:eastAsiaTheme="minorHAnsi" w:hAnsi="Cambria Math" w:cs="Consolas"/>
                <w:i/>
                <w:szCs w:val="21"/>
                <w:lang w:eastAsia="en-US"/>
              </w:rPr>
            </m:ctrlPr>
          </m:sSupPr>
          <m:e>
            <m:r>
              <w:rPr>
                <w:rFonts w:ascii="Cambria Math" w:hAnsi="Cambria Math"/>
              </w:rPr>
              <m:t>w_quiz</m:t>
            </m:r>
          </m:e>
          <m:sup>
            <m:r>
              <w:rPr>
                <w:rFonts w:ascii="Cambria Math" w:hAnsi="Cambria Math"/>
              </w:rPr>
              <m:t>i</m:t>
            </m:r>
          </m:sup>
        </m:sSup>
      </m:oMath>
      <w:r w:rsidRPr="00D13F9E">
        <w:rPr>
          <w:rFonts w:ascii="Calibri" w:eastAsia="Calibri" w:hAnsi="Calibri" w:cs="Calibri"/>
        </w:rPr>
        <w:t xml:space="preserve"> is the</w:t>
      </w:r>
      <w:r w:rsidR="003F4E5E">
        <w:rPr>
          <w:rFonts w:ascii="Calibri" w:eastAsia="Calibri" w:hAnsi="Calibri" w:cs="Calibri"/>
        </w:rPr>
        <w:t xml:space="preserve"> weight of the</w:t>
      </w:r>
      <w:r w:rsidRPr="00D13F9E">
        <w:rPr>
          <w:rFonts w:ascii="Calibri" w:eastAsia="Calibri" w:hAnsi="Calibri" w:cs="Calibri"/>
        </w:rPr>
        <w:t xml:space="preserve"> score of individual </w:t>
      </w:r>
      <m:oMath>
        <m:r>
          <w:rPr>
            <w:rFonts w:ascii="Cambria Math" w:eastAsia="Cambria Math" w:hAnsi="Cambria Math" w:cs="Cambria Math"/>
          </w:rPr>
          <m:t xml:space="preserve">i </m:t>
        </m:r>
      </m:oMath>
      <w:r w:rsidRPr="00D13F9E">
        <w:rPr>
          <w:rFonts w:ascii="Calibri" w:eastAsia="Calibri" w:hAnsi="Calibri" w:cs="Calibri"/>
        </w:rPr>
        <w:t>on the pre-workshop quiz</w:t>
      </w:r>
      <w:r>
        <w:rPr>
          <w:rFonts w:ascii="Calibri" w:eastAsia="Calibri" w:hAnsi="Calibri" w:cs="Calibri"/>
        </w:rPr>
        <w:t xml:space="preserve">, as defined </w:t>
      </w:r>
      <w:proofErr w:type="gramStart"/>
      <w:r>
        <w:rPr>
          <w:rFonts w:ascii="Calibri" w:eastAsia="Calibri" w:hAnsi="Calibri" w:cs="Calibri"/>
        </w:rPr>
        <w:t>below</w:t>
      </w:r>
      <w:r w:rsidRPr="00D13F9E">
        <w:rPr>
          <w:rFonts w:ascii="Calibri" w:eastAsia="Calibri" w:hAnsi="Calibri" w:cs="Calibri"/>
        </w:rPr>
        <w:t>.</w:t>
      </w:r>
      <w:proofErr w:type="gramEnd"/>
    </w:p>
    <w:p w14:paraId="7B054977" w14:textId="59EF9BCF" w:rsidR="00D13533" w:rsidRPr="00C12EEB" w:rsidRDefault="00D13533" w:rsidP="00D13533">
      <w:pPr>
        <w:spacing w:after="160" w:line="259" w:lineRule="auto"/>
        <w:rPr>
          <w:rFonts w:ascii="Calibri" w:eastAsia="Calibri" w:hAnsi="Calibri" w:cs="Calibri"/>
        </w:rPr>
      </w:pPr>
      <w:r w:rsidRPr="00D13F9E">
        <w:rPr>
          <w:rFonts w:ascii="Calibri" w:eastAsia="Calibri" w:hAnsi="Calibri" w:cs="Calibri"/>
        </w:rPr>
        <w:t xml:space="preserve">The quiz contains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quiz</m:t>
            </m:r>
          </m:sub>
        </m:sSub>
        <m:r>
          <w:rPr>
            <w:rFonts w:ascii="Cambria Math" w:hAnsi="Cambria Math" w:cstheme="majorHAnsi"/>
          </w:rPr>
          <m:t>=23</m:t>
        </m:r>
      </m:oMath>
      <w:r w:rsidRPr="00D13F9E">
        <w:rPr>
          <w:rFonts w:ascii="Calibri" w:eastAsia="Calibri" w:hAnsi="Calibri" w:cs="Calibri"/>
        </w:rPr>
        <w:t xml:space="preserve">  questions</w:t>
      </w:r>
      <w:r>
        <w:rPr>
          <w:rFonts w:ascii="Calibri" w:eastAsia="Calibri" w:hAnsi="Calibri" w:cs="Calibri"/>
        </w:rPr>
        <w:t>. Individuals</w:t>
      </w:r>
      <w:r w:rsidRPr="00D13F9E">
        <w:rPr>
          <w:rFonts w:ascii="Calibri" w:eastAsia="Calibri" w:hAnsi="Calibri" w:cs="Calibri"/>
        </w:rPr>
        <w:t xml:space="preserve"> provide answers for each question, resulting in a  </w:t>
      </w:r>
      <m:oMath>
        <m:sSub>
          <m:sSubPr>
            <m:ctrlPr>
              <w:rPr>
                <w:rFonts w:ascii="Cambria Math" w:hAnsi="Cambria Math" w:cstheme="majorHAnsi"/>
              </w:rPr>
            </m:ctrlPr>
          </m:sSubPr>
          <m:e>
            <m:r>
              <w:rPr>
                <w:rFonts w:ascii="Cambria Math" w:hAnsi="Cambria Math" w:cstheme="majorHAnsi"/>
              </w:rPr>
              <m:t>N × n</m:t>
            </m:r>
          </m:e>
          <m:sub>
            <m:r>
              <w:rPr>
                <w:rFonts w:ascii="Cambria Math" w:hAnsi="Cambria Math" w:cstheme="majorHAnsi"/>
              </w:rPr>
              <m:t>quiz</m:t>
            </m:r>
          </m:sub>
        </m:sSub>
        <m:r>
          <w:rPr>
            <w:rFonts w:ascii="Cambria Math" w:hAnsi="Cambria Math" w:cstheme="majorHAnsi"/>
          </w:rPr>
          <m:t xml:space="preserve"> </m:t>
        </m:r>
      </m:oMath>
      <w:r w:rsidRPr="00D13F9E">
        <w:rPr>
          <w:rFonts w:ascii="Calibri" w:eastAsia="Calibri" w:hAnsi="Calibri" w:cs="Calibri"/>
        </w:rPr>
        <w:t xml:space="preserve"> matrix</w:t>
      </w:r>
      <m:oMath>
        <m:r>
          <m:rPr>
            <m:sty m:val="bi"/>
          </m:rPr>
          <w:rPr>
            <w:rFonts w:ascii="Cambria Math" w:eastAsia="Calibri" w:hAnsi="Cambria Math" w:cs="Calibri"/>
          </w:rPr>
          <m:t xml:space="preserve"> </m:t>
        </m:r>
        <m:r>
          <m:rPr>
            <m:sty m:val="bi"/>
          </m:rPr>
          <w:rPr>
            <w:rFonts w:ascii="Cambria Math" w:hAnsi="Cambria Math" w:cstheme="majorHAnsi"/>
          </w:rPr>
          <m:t>Q</m:t>
        </m:r>
      </m:oMath>
      <w:r w:rsidRPr="00D13F9E">
        <w:rPr>
          <w:rFonts w:ascii="Calibri" w:eastAsia="Calibri" w:hAnsi="Calibri" w:cs="Calibri"/>
          <w:b/>
          <w:bCs/>
        </w:rPr>
        <w:t>,</w:t>
      </w:r>
      <w:r w:rsidRPr="00D13F9E">
        <w:rPr>
          <w:rFonts w:ascii="Calibri" w:eastAsia="Calibri" w:hAnsi="Calibri" w:cs="Calibri"/>
        </w:rPr>
        <w:t xml:space="preserve"> where each element</w:t>
      </w:r>
      <m:oMath>
        <m:sSub>
          <m:sSubPr>
            <m:ctrlPr>
              <w:rPr>
                <w:rFonts w:ascii="Cambria Math" w:eastAsia="Calibri" w:hAnsi="Cambria Math" w:cs="Calibri"/>
                <w:i/>
              </w:rPr>
            </m:ctrlPr>
          </m:sSubPr>
          <m:e>
            <m:r>
              <w:rPr>
                <w:rFonts w:ascii="Cambria Math" w:eastAsia="Calibri" w:hAnsi="Cambria Math" w:cs="Calibri"/>
              </w:rPr>
              <m:t xml:space="preserve"> q</m:t>
            </m:r>
          </m:e>
          <m:sub>
            <m:r>
              <w:rPr>
                <w:rFonts w:ascii="Cambria Math" w:eastAsia="Calibri" w:hAnsi="Cambria Math" w:cs="Calibri"/>
              </w:rPr>
              <m:t xml:space="preserve">ij </m:t>
            </m:r>
          </m:sub>
        </m:sSub>
      </m:oMath>
      <w:r w:rsidRPr="00D13F9E">
        <w:rPr>
          <w:rFonts w:ascii="Calibri" w:eastAsia="Calibri" w:hAnsi="Calibri" w:cs="Calibri"/>
        </w:rPr>
        <w:t xml:space="preserve">is 1 if the </w:t>
      </w:r>
      <w:r>
        <w:rPr>
          <w:rFonts w:ascii="Calibri" w:eastAsia="Calibri" w:hAnsi="Calibri" w:cs="Calibri"/>
        </w:rPr>
        <w:t>individual</w:t>
      </w:r>
      <w:r w:rsidRPr="00D13F9E">
        <w:rPr>
          <w:rFonts w:ascii="Calibri" w:eastAsia="Calibri" w:hAnsi="Calibri" w:cs="Calibri"/>
        </w:rPr>
        <w:t xml:space="preserve"> </w:t>
      </w:r>
      <m:oMath>
        <m:r>
          <w:rPr>
            <w:rFonts w:ascii="Cambria Math" w:eastAsia="Calibri" w:hAnsi="Cambria Math" w:cs="Calibri"/>
          </w:rPr>
          <m:t>i</m:t>
        </m:r>
      </m:oMath>
      <w:r w:rsidRPr="00D13F9E">
        <w:rPr>
          <w:rFonts w:ascii="Calibri" w:eastAsia="Calibri" w:hAnsi="Calibri" w:cs="Calibri"/>
        </w:rPr>
        <w:t xml:space="preserve"> answered question </w:t>
      </w:r>
      <m:oMath>
        <m:r>
          <w:rPr>
            <w:rFonts w:ascii="Cambria Math" w:eastAsia="Calibri" w:hAnsi="Cambria Math" w:cs="Calibri"/>
          </w:rPr>
          <m:t>j</m:t>
        </m:r>
      </m:oMath>
      <w:r w:rsidRPr="00D13F9E">
        <w:rPr>
          <w:rFonts w:ascii="Calibri" w:eastAsia="Calibri" w:hAnsi="Calibri" w:cs="Calibri"/>
        </w:rPr>
        <w:t xml:space="preserve"> correctly, and 0 otherwise. </w:t>
      </w:r>
      <w:r>
        <w:rPr>
          <w:rFonts w:ascii="Calibri" w:eastAsia="Calibri" w:hAnsi="Calibri" w:cs="Calibri"/>
        </w:rPr>
        <w:t xml:space="preserve"> </w:t>
      </w:r>
      <w:r w:rsidRPr="00D13F9E">
        <w:rPr>
          <w:rFonts w:ascii="Calibri" w:eastAsia="Calibri" w:hAnsi="Calibri" w:cs="Calibri"/>
        </w:rPr>
        <w:t xml:space="preserve">For each question answered correctly, the </w:t>
      </w:r>
      <w:r>
        <w:rPr>
          <w:rFonts w:ascii="Calibri" w:eastAsia="Calibri" w:hAnsi="Calibri" w:cs="Calibri"/>
        </w:rPr>
        <w:t>individual</w:t>
      </w:r>
      <w:r w:rsidRPr="00D13F9E">
        <w:rPr>
          <w:rFonts w:ascii="Calibri" w:eastAsia="Calibri" w:hAnsi="Calibri" w:cs="Calibri"/>
        </w:rPr>
        <w:t xml:space="preserve"> receive</w:t>
      </w:r>
      <w:r>
        <w:rPr>
          <w:rFonts w:ascii="Calibri" w:eastAsia="Calibri" w:hAnsi="Calibri" w:cs="Calibri"/>
        </w:rPr>
        <w:t>s</w:t>
      </w:r>
      <w:r w:rsidRPr="00D13F9E">
        <w:rPr>
          <w:rFonts w:ascii="Calibri" w:eastAsia="Calibri" w:hAnsi="Calibri" w:cs="Calibri"/>
        </w:rPr>
        <w:t xml:space="preserve"> points, with the number of points received for </w:t>
      </w:r>
      <w:r>
        <w:rPr>
          <w:rFonts w:ascii="Calibri" w:eastAsia="Calibri" w:hAnsi="Calibri" w:cs="Calibri"/>
        </w:rPr>
        <w:t xml:space="preserve">a correct answer </w:t>
      </w:r>
      <w:r w:rsidRPr="00D13F9E">
        <w:rPr>
          <w:rFonts w:ascii="Calibri" w:eastAsia="Calibri" w:hAnsi="Calibri" w:cs="Calibri"/>
        </w:rPr>
        <w:t>each of the 23 question</w:t>
      </w:r>
      <w:r>
        <w:rPr>
          <w:rFonts w:ascii="Calibri" w:eastAsia="Calibri" w:hAnsi="Calibri" w:cs="Calibri"/>
        </w:rPr>
        <w:t>s</w:t>
      </w:r>
      <w:r w:rsidRPr="00D13F9E">
        <w:rPr>
          <w:rFonts w:ascii="Calibri" w:eastAsia="Calibri" w:hAnsi="Calibri" w:cs="Calibri"/>
        </w:rPr>
        <w:t xml:space="preserve"> specified in the points vector</w:t>
      </w:r>
    </w:p>
    <w:p w14:paraId="14E051AB" w14:textId="47153ED3" w:rsidR="00D13533" w:rsidRPr="009B0CFB" w:rsidRDefault="00D13533" w:rsidP="00D13533">
      <w:pPr>
        <w:spacing w:after="160" w:line="480" w:lineRule="auto"/>
        <w:rPr>
          <w:rFonts w:ascii="Calibri" w:eastAsia="Calibri" w:hAnsi="Calibri" w:cs="Calibri"/>
        </w:rPr>
      </w:pPr>
      <m:oMathPara>
        <m:oMathParaPr>
          <m:jc m:val="center"/>
        </m:oMathParaPr>
        <m:oMath>
          <m:r>
            <m:rPr>
              <m:sty m:val="b"/>
            </m:rPr>
            <w:rPr>
              <w:rFonts w:ascii="Cambria Math" w:eastAsia="Calibri" w:hAnsi="Cambria Math" w:cs="Calibri"/>
            </w:rPr>
            <m:t>v</m:t>
          </m:r>
          <m:r>
            <w:rPr>
              <w:rFonts w:ascii="Cambria Math" w:eastAsia="Calibri" w:hAnsi="Cambria Math" w:cs="Calibri"/>
            </w:rPr>
            <m:t>=</m:t>
          </m:r>
          <m:d>
            <m:dPr>
              <m:begChr m:val="{"/>
              <m:endChr m:val=""/>
              <m:ctrlPr>
                <w:rPr>
                  <w:rFonts w:ascii="Cambria Math" w:eastAsia="Calibri" w:hAnsi="Cambria Math" w:cs="Calibri"/>
                  <w:i/>
                </w:rPr>
              </m:ctrlPr>
            </m:dPr>
            <m:e>
              <m:eqArr>
                <m:eqArrPr>
                  <m:ctrlPr>
                    <w:rPr>
                      <w:rFonts w:ascii="Cambria Math" w:eastAsia="Calibri" w:hAnsi="Cambria Math" w:cs="Calibri"/>
                      <w:i/>
                    </w:rPr>
                  </m:ctrlPr>
                </m:eqArrPr>
                <m:e>
                  <m:sSub>
                    <m:sSubPr>
                      <m:ctrlPr>
                        <w:del w:id="29" w:author="Bonnie Wintle" w:date="2019-11-15T17:13:00Z">
                          <w:rPr>
                            <w:rFonts w:ascii="Cambria Math" w:eastAsia="Calibri" w:hAnsi="Cambria Math" w:cs="Calibri"/>
                            <w:i/>
                          </w:rPr>
                        </w:del>
                      </m:ctrlPr>
                    </m:sSubPr>
                    <m:e>
                      <m:r>
                        <w:del w:id="30" w:author="Bonnie Wintle" w:date="2019-11-15T17:13:00Z">
                          <w:rPr>
                            <w:rFonts w:ascii="Cambria Math" w:eastAsia="Calibri" w:hAnsi="Cambria Math" w:cs="Calibri"/>
                          </w:rPr>
                          <m:t>v</m:t>
                        </w:del>
                      </m:r>
                    </m:e>
                    <m:sub>
                      <m:r>
                        <w:del w:id="31" w:author="Bonnie Wintle" w:date="2019-11-15T17:13:00Z">
                          <w:rPr>
                            <w:rFonts w:ascii="Cambria Math" w:eastAsia="Calibri" w:hAnsi="Cambria Math" w:cs="Calibri"/>
                          </w:rPr>
                          <m:t>k</m:t>
                        </w:del>
                      </m:r>
                    </m:sub>
                  </m:sSub>
                  <m:r>
                    <w:del w:id="32" w:author="Bonnie Wintle" w:date="2019-11-15T17:13:00Z">
                      <w:rPr>
                        <w:rFonts w:ascii="Cambria Math" w:eastAsia="Calibri" w:hAnsi="Cambria Math" w:cs="Calibri"/>
                      </w:rPr>
                      <m:t xml:space="preserve">= 0.125,    </m:t>
                    </w:del>
                  </m:r>
                  <m:r>
                    <w:del w:id="33" w:author="Bonnie Wintle" w:date="2019-11-15T17:12:00Z">
                      <w:rPr>
                        <w:rFonts w:ascii="Cambria Math" w:eastAsia="Calibri" w:hAnsi="Cambria Math" w:cs="Calibri"/>
                      </w:rPr>
                      <m:t xml:space="preserve">                     </m:t>
                    </w:del>
                  </m:r>
                  <m:r>
                    <w:del w:id="34" w:author="Bonnie Wintle" w:date="2019-11-15T17:12:00Z">
                      <m:rPr>
                        <m:sty m:val="p"/>
                      </m:rPr>
                      <w:rPr>
                        <w:rFonts w:ascii="Cambria Math" w:eastAsia="Calibri" w:hAnsi="Cambria Math" w:cs="Calibri"/>
                      </w:rPr>
                      <m:t xml:space="preserve">for  </m:t>
                    </w:del>
                  </m:r>
                  <m:r>
                    <w:del w:id="35" w:author="Bonnie Wintle" w:date="2019-11-15T17:12:00Z">
                      <w:rPr>
                        <w:rFonts w:ascii="Cambria Math" w:eastAsia="Calibri" w:hAnsi="Cambria Math" w:cs="Calibri"/>
                      </w:rPr>
                      <m:t xml:space="preserve"> k≤8</m:t>
                    </w:del>
                  </m:r>
                </m:e>
                <m:e>
                  <m:sSub>
                    <m:sSubPr>
                      <m:ctrlPr>
                        <w:rPr>
                          <w:rFonts w:ascii="Cambria Math" w:eastAsia="Calibri" w:hAnsi="Cambria Math" w:cs="Calibri"/>
                          <w:i/>
                        </w:rPr>
                      </m:ctrlPr>
                    </m:sSubPr>
                    <m:e>
                      <m:r>
                        <w:rPr>
                          <w:rFonts w:ascii="Cambria Math" w:eastAsia="Calibri" w:hAnsi="Cambria Math" w:cs="Calibri"/>
                        </w:rPr>
                        <m:t>v</m:t>
                      </m:r>
                    </m:e>
                    <m:sub>
                      <m:r>
                        <w:rPr>
                          <w:rFonts w:ascii="Cambria Math" w:eastAsia="Calibri" w:hAnsi="Cambria Math" w:cs="Calibri"/>
                        </w:rPr>
                        <m:t>k</m:t>
                      </m:r>
                    </m:sub>
                  </m:sSub>
                  <m:r>
                    <w:rPr>
                      <w:rFonts w:ascii="Cambria Math" w:eastAsia="Calibri" w:hAnsi="Cambria Math" w:cs="Calibri"/>
                    </w:rPr>
                    <m:t>= 0.5 ,</m:t>
                  </m:r>
                  <m:r>
                    <m:rPr>
                      <m:sty m:val="p"/>
                    </m:rPr>
                    <w:rPr>
                      <w:rFonts w:ascii="Cambria Math" w:eastAsia="Calibri" w:hAnsi="Cambria Math" w:cs="Calibri"/>
                    </w:rPr>
                    <m:t xml:space="preserve">  for</m:t>
                  </m:r>
                  <m:r>
                    <w:rPr>
                      <w:rFonts w:ascii="Cambria Math" w:eastAsia="Calibri" w:hAnsi="Cambria Math" w:cs="Calibri"/>
                    </w:rPr>
                    <m:t xml:space="preserve"> k ∈</m:t>
                  </m:r>
                  <m:d>
                    <m:dPr>
                      <m:begChr m:val="{"/>
                      <m:endChr m:val="}"/>
                      <m:ctrlPr>
                        <w:rPr>
                          <w:rFonts w:ascii="Cambria Math" w:eastAsia="Calibri" w:hAnsi="Cambria Math" w:cs="Calibri"/>
                          <w:i/>
                        </w:rPr>
                      </m:ctrlPr>
                    </m:dPr>
                    <m:e>
                      <m:r>
                        <w:ins w:id="36" w:author="Bonnie Wintle" w:date="2019-11-15T17:12:00Z">
                          <w:rPr>
                            <w:rFonts w:ascii="Cambria Math" w:eastAsia="Calibri" w:hAnsi="Cambria Math" w:cs="Calibri"/>
                          </w:rPr>
                          <m:t>1:</m:t>
                        </w:ins>
                      </m:r>
                      <m:r>
                        <w:del w:id="37" w:author="Bonnie Wintle" w:date="2019-11-15T17:12:00Z">
                          <w:rPr>
                            <w:rFonts w:ascii="Cambria Math" w:eastAsia="Calibri" w:hAnsi="Cambria Math" w:cs="Calibri"/>
                          </w:rPr>
                          <m:t>9,</m:t>
                        </w:del>
                      </m:r>
                      <m:r>
                        <w:rPr>
                          <w:rFonts w:ascii="Cambria Math" w:eastAsia="Calibri" w:hAnsi="Cambria Math" w:cs="Calibri"/>
                        </w:rPr>
                        <m:t>10,16,17</m:t>
                      </m:r>
                    </m:e>
                  </m:d>
                </m:e>
                <m:e>
                  <m:sSub>
                    <m:sSubPr>
                      <m:ctrlPr>
                        <w:rPr>
                          <w:rFonts w:ascii="Cambria Math" w:eastAsia="Calibri" w:hAnsi="Cambria Math" w:cs="Calibri"/>
                          <w:i/>
                        </w:rPr>
                      </m:ctrlPr>
                    </m:sSubPr>
                    <m:e>
                      <m:r>
                        <w:rPr>
                          <w:rFonts w:ascii="Cambria Math" w:eastAsia="Calibri" w:hAnsi="Cambria Math" w:cs="Calibri"/>
                        </w:rPr>
                        <m:t>v</m:t>
                      </m:r>
                    </m:e>
                    <m:sub>
                      <m:r>
                        <w:rPr>
                          <w:rFonts w:ascii="Cambria Math" w:eastAsia="Calibri" w:hAnsi="Cambria Math" w:cs="Calibri"/>
                        </w:rPr>
                        <m:t>k</m:t>
                      </m:r>
                    </m:sub>
                  </m:sSub>
                  <m:r>
                    <w:rPr>
                      <w:rFonts w:ascii="Cambria Math" w:eastAsia="Calibri" w:hAnsi="Cambria Math" w:cs="Calibri"/>
                    </w:rPr>
                    <m:t>= 1 ,</m:t>
                  </m:r>
                  <m:r>
                    <m:rPr>
                      <m:sty m:val="p"/>
                    </m:rPr>
                    <w:rPr>
                      <w:rFonts w:ascii="Cambria Math" w:eastAsia="Calibri" w:hAnsi="Cambria Math" w:cs="Calibri"/>
                    </w:rPr>
                    <m:t xml:space="preserve">  for</m:t>
                  </m:r>
                  <m:r>
                    <w:rPr>
                      <w:rFonts w:ascii="Cambria Math" w:eastAsia="Calibri" w:hAnsi="Cambria Math" w:cs="Calibri"/>
                    </w:rPr>
                    <m:t xml:space="preserve"> k∈</m:t>
                  </m:r>
                  <m:d>
                    <m:dPr>
                      <m:begChr m:val="{"/>
                      <m:endChr m:val="}"/>
                      <m:ctrlPr>
                        <w:rPr>
                          <w:rFonts w:ascii="Cambria Math" w:eastAsia="Calibri" w:hAnsi="Cambria Math" w:cs="Calibri"/>
                          <w:i/>
                        </w:rPr>
                      </m:ctrlPr>
                    </m:dPr>
                    <m:e>
                      <m:r>
                        <w:rPr>
                          <w:rFonts w:ascii="Cambria Math" w:eastAsia="Calibri" w:hAnsi="Cambria Math" w:cs="Calibri"/>
                        </w:rPr>
                        <m:t>11:15,18:23</m:t>
                      </m:r>
                    </m:e>
                  </m:d>
                </m:e>
              </m:eqArr>
            </m:e>
          </m:d>
        </m:oMath>
      </m:oMathPara>
    </w:p>
    <w:p w14:paraId="7CA9D546" w14:textId="264C186D" w:rsidR="00D13533" w:rsidRPr="00D13F9E" w:rsidRDefault="00D13533" w:rsidP="00D13533">
      <w:pPr>
        <w:spacing w:after="160" w:line="259" w:lineRule="auto"/>
        <w:rPr>
          <w:rFonts w:ascii="Calibri" w:eastAsia="Calibri" w:hAnsi="Calibri" w:cs="Calibri"/>
        </w:rPr>
      </w:pPr>
      <w:r w:rsidRPr="00D13F9E">
        <w:rPr>
          <w:rFonts w:ascii="Calibri" w:eastAsia="Calibri" w:hAnsi="Calibri" w:cs="Calibri"/>
        </w:rPr>
        <w:t>This results in a quiz score that ranges from 0 to 1</w:t>
      </w:r>
      <w:ins w:id="38" w:author="Bonnie Wintle" w:date="2019-11-15T17:13:00Z">
        <w:r w:rsidR="00533119">
          <w:rPr>
            <w:rFonts w:ascii="Calibri" w:eastAsia="Calibri" w:hAnsi="Calibri" w:cs="Calibri"/>
          </w:rPr>
          <w:t>7</w:t>
        </w:r>
      </w:ins>
      <w:del w:id="39" w:author="Bonnie Wintle" w:date="2019-11-15T17:13:00Z">
        <w:r w:rsidRPr="00D13F9E" w:rsidDel="00533119">
          <w:rPr>
            <w:rFonts w:ascii="Calibri" w:eastAsia="Calibri" w:hAnsi="Calibri" w:cs="Calibri"/>
          </w:rPr>
          <w:delText>3</w:delText>
        </w:r>
      </w:del>
      <w:r w:rsidRPr="00D13F9E">
        <w:rPr>
          <w:rFonts w:ascii="Calibri" w:eastAsia="Calibri" w:hAnsi="Calibri" w:cs="Calibri"/>
        </w:rPr>
        <w:t xml:space="preserve">, with higher scores equating to better performance. </w:t>
      </w:r>
    </w:p>
    <w:p w14:paraId="78AD87DD" w14:textId="495AB61B" w:rsidR="00DD05C7" w:rsidRPr="00D66DE5" w:rsidRDefault="00DD05C7" w:rsidP="00D66DE5">
      <w:r w:rsidRPr="00DD05C7">
        <w:rPr>
          <w:rFonts w:ascii="Calibri" w:eastAsia="Calibri" w:hAnsi="Calibri" w:cs="Calibri"/>
          <w:i/>
          <w:iCs/>
        </w:rPr>
        <w:lastRenderedPageBreak/>
        <w:t>Missing data</w:t>
      </w:r>
      <w:r>
        <w:rPr>
          <w:rFonts w:ascii="Calibri" w:eastAsia="Calibri" w:hAnsi="Calibri" w:cs="Calibri"/>
        </w:rPr>
        <w:t xml:space="preserve">: </w:t>
      </w:r>
      <w:r w:rsidRPr="00D13F9E">
        <w:rPr>
          <w:rFonts w:ascii="Calibri" w:eastAsia="Calibri" w:hAnsi="Calibri" w:cs="Calibri"/>
        </w:rPr>
        <w:t xml:space="preserve">Individuals are assigned zero points for any questions missed on the quiz. </w:t>
      </w:r>
      <w:r>
        <w:rPr>
          <w:rFonts w:ascii="Calibri" w:eastAsia="Calibri" w:hAnsi="Calibri" w:cs="Calibri"/>
        </w:rPr>
        <w:t>I</w:t>
      </w:r>
      <w:r w:rsidRPr="00D13F9E">
        <w:rPr>
          <w:rFonts w:ascii="Calibri" w:eastAsia="Calibri" w:hAnsi="Calibri" w:cs="Calibri"/>
        </w:rPr>
        <w:t>ndividuals who did not take the quiz at all</w:t>
      </w:r>
      <w:r>
        <w:rPr>
          <w:rFonts w:ascii="Calibri" w:eastAsia="Calibri" w:hAnsi="Calibri" w:cs="Calibri"/>
        </w:rPr>
        <w:t xml:space="preserve"> will receive zero weight (and non-zero weight for those who responded to at least one item in the quiz)</w:t>
      </w:r>
      <w:r w:rsidRPr="00D13F9E">
        <w:rPr>
          <w:rFonts w:ascii="Calibri" w:eastAsia="Calibri" w:hAnsi="Calibri" w:cs="Calibri"/>
        </w:rPr>
        <w:t>.</w:t>
      </w:r>
      <w:r>
        <w:rPr>
          <w:rFonts w:ascii="Calibri" w:eastAsia="Calibri" w:hAnsi="Calibri" w:cs="Calibri"/>
        </w:rPr>
        <w:t xml:space="preserve"> I</w:t>
      </w:r>
      <w:r w:rsidRPr="009B0CFB">
        <w:rPr>
          <w:rFonts w:ascii="Calibri" w:eastAsia="Calibri" w:hAnsi="Calibri" w:cs="Calibri"/>
        </w:rPr>
        <w:t xml:space="preserve">f only one person </w:t>
      </w:r>
      <w:r>
        <w:rPr>
          <w:rFonts w:ascii="Calibri" w:eastAsia="Calibri" w:hAnsi="Calibri" w:cs="Calibri"/>
        </w:rPr>
        <w:t>assessing a given claim took</w:t>
      </w:r>
      <w:r w:rsidRPr="009B0CFB">
        <w:rPr>
          <w:rFonts w:ascii="Calibri" w:eastAsia="Calibri" w:hAnsi="Calibri" w:cs="Calibri"/>
        </w:rPr>
        <w:t xml:space="preserve"> the quiz, </w:t>
      </w:r>
      <w:r>
        <w:rPr>
          <w:rFonts w:ascii="Calibri" w:eastAsia="Calibri" w:hAnsi="Calibri" w:cs="Calibri"/>
        </w:rPr>
        <w:t xml:space="preserve">the </w:t>
      </w:r>
      <w:proofErr w:type="spellStart"/>
      <w:r w:rsidRPr="009B0CFB">
        <w:rPr>
          <w:rFonts w:ascii="Calibri" w:eastAsia="Calibri" w:hAnsi="Calibri" w:cs="Calibri"/>
          <w:i/>
          <w:iCs/>
        </w:rPr>
        <w:t>QuizWAgg</w:t>
      </w:r>
      <w:proofErr w:type="spellEnd"/>
      <w:r w:rsidRPr="009B0CFB">
        <w:rPr>
          <w:rFonts w:ascii="Calibri" w:eastAsia="Calibri" w:hAnsi="Calibri" w:cs="Calibri"/>
        </w:rPr>
        <w:t xml:space="preserve"> </w:t>
      </w:r>
      <w:r>
        <w:rPr>
          <w:rFonts w:ascii="Calibri" w:eastAsia="Calibri" w:hAnsi="Calibri" w:cs="Calibri"/>
        </w:rPr>
        <w:t>Confidence Score for that claim will be based solely on</w:t>
      </w:r>
      <w:r w:rsidRPr="009B0CFB">
        <w:rPr>
          <w:rFonts w:ascii="Calibri" w:eastAsia="Calibri" w:hAnsi="Calibri" w:cs="Calibri"/>
        </w:rPr>
        <w:t xml:space="preserve"> their judgment.</w:t>
      </w:r>
      <w:r>
        <w:rPr>
          <w:rFonts w:ascii="Calibri" w:eastAsia="Calibri" w:hAnsi="Calibri" w:cs="Calibri"/>
        </w:rPr>
        <w:t xml:space="preserve"> If quiz data is missing for a claim entirely (i.e. no group members took the quiz), we will replace it with</w:t>
      </w:r>
      <w:r w:rsidRPr="00634ECF">
        <w:rPr>
          <w:rFonts w:ascii="Calibri" w:eastAsia="Calibri" w:hAnsi="Calibri" w:cs="Calibri"/>
        </w:rPr>
        <w:t xml:space="preserve"> the </w:t>
      </w:r>
      <w:r w:rsidR="00D66DE5" w:rsidRPr="003F4E5E">
        <w:rPr>
          <w:rFonts w:eastAsia="Calibri"/>
        </w:rPr>
        <w:t>log odds transformed mean</w:t>
      </w:r>
      <w:r w:rsidRPr="00634ECF">
        <w:rPr>
          <w:rFonts w:ascii="Calibri" w:eastAsia="Calibri" w:hAnsi="Calibri" w:cs="Calibri"/>
        </w:rPr>
        <w:t xml:space="preserve"> of best estimates</w:t>
      </w:r>
      <w:r>
        <w:rPr>
          <w:rFonts w:ascii="Calibri" w:eastAsia="Calibri" w:hAnsi="Calibri" w:cs="Calibri"/>
        </w:rPr>
        <w:t xml:space="preserve"> provided by the group members (i.e. in the </w:t>
      </w:r>
      <w:proofErr w:type="spellStart"/>
      <w:r w:rsidRPr="009B0CFB">
        <w:rPr>
          <w:rFonts w:ascii="Calibri" w:eastAsia="Calibri" w:hAnsi="Calibri" w:cs="Calibri"/>
          <w:i/>
          <w:iCs/>
        </w:rPr>
        <w:t>QuizWAgg</w:t>
      </w:r>
      <w:proofErr w:type="spellEnd"/>
      <w:r>
        <w:rPr>
          <w:rFonts w:ascii="Calibri" w:eastAsia="Calibri" w:hAnsi="Calibri" w:cs="Calibri"/>
        </w:rPr>
        <w:t xml:space="preserve"> column of our CS output by claim</w:t>
      </w:r>
      <w:r w:rsidR="00D66DE5">
        <w:rPr>
          <w:rFonts w:ascii="Calibri" w:eastAsia="Calibri" w:hAnsi="Calibri" w:cs="Calibri"/>
        </w:rPr>
        <w:t xml:space="preserve">. </w:t>
      </w:r>
      <w:r w:rsidR="00D66DE5">
        <w:rPr>
          <w:rFonts w:ascii="Calibri" w:hAnsi="Calibri" w:cs="Calibri"/>
          <w:color w:val="000000"/>
        </w:rPr>
        <w:t>Instances of this will be flagged and provided as needed. The quiz and scoring materials will be made publicly available at the end of the project.</w:t>
      </w:r>
    </w:p>
    <w:p w14:paraId="17396716" w14:textId="77777777" w:rsidR="0021252B" w:rsidRDefault="0021252B" w:rsidP="00D13533">
      <w:pPr>
        <w:spacing w:after="160" w:line="259" w:lineRule="auto"/>
        <w:rPr>
          <w:rFonts w:ascii="Calibri" w:eastAsia="Calibri" w:hAnsi="Calibri" w:cs="Calibri"/>
        </w:rPr>
      </w:pPr>
    </w:p>
    <w:p w14:paraId="4A80922C" w14:textId="581D646E" w:rsidR="00461816" w:rsidRPr="00935B77" w:rsidRDefault="00935B77" w:rsidP="00EF4D61">
      <w:pPr>
        <w:pStyle w:val="Heading2"/>
      </w:pPr>
      <w:bookmarkStart w:id="40" w:name="_Toc22066273"/>
      <w:proofErr w:type="spellStart"/>
      <w:r w:rsidRPr="00935B77">
        <w:t>DistribArMean</w:t>
      </w:r>
      <w:proofErr w:type="spellEnd"/>
      <w:r w:rsidRPr="00935B77">
        <w:t>: Arithmetic mean of the non-parametric</w:t>
      </w:r>
      <w:r>
        <w:t xml:space="preserve"> </w:t>
      </w:r>
      <w:r w:rsidRPr="00935B77">
        <w:t>distributions</w:t>
      </w:r>
      <w:bookmarkEnd w:id="40"/>
    </w:p>
    <w:p w14:paraId="599D17E4" w14:textId="468DE78A" w:rsidR="007C3F3A" w:rsidRPr="003F4E5E" w:rsidRDefault="00461816" w:rsidP="003F4E5E">
      <w:pPr>
        <w:widowControl w:val="0"/>
        <w:pBdr>
          <w:top w:val="nil"/>
          <w:left w:val="nil"/>
          <w:bottom w:val="nil"/>
          <w:right w:val="nil"/>
          <w:between w:val="nil"/>
        </w:pBdr>
        <w:rPr>
          <w:rFonts w:eastAsia="Calibri" w:cstheme="minorHAnsi"/>
          <w:bCs/>
          <w:iCs/>
          <w:color w:val="000000"/>
        </w:rPr>
      </w:pPr>
      <w:r w:rsidRPr="00EA53E5">
        <w:rPr>
          <w:rFonts w:eastAsia="Calibri" w:cstheme="minorHAnsi"/>
          <w:bCs/>
          <w:iCs/>
          <w:color w:val="000000"/>
        </w:rPr>
        <w:t xml:space="preserve">This method assumes that the lower bound of the individual per claim corresponds to the 5% percentile </w:t>
      </w:r>
      <m:oMath>
        <m:sSubSup>
          <m:sSubSupPr>
            <m:ctrlPr>
              <w:rPr>
                <w:rFonts w:ascii="Cambria Math" w:eastAsia="Calibri" w:hAnsi="Cambria Math" w:cstheme="minorHAnsi"/>
                <w:bCs/>
                <w:i/>
                <w:color w:val="000000"/>
              </w:rPr>
            </m:ctrlPr>
          </m:sSubSupPr>
          <m:e>
            <m:r>
              <w:rPr>
                <w:rFonts w:ascii="Cambria Math" w:eastAsia="Calibri" w:hAnsi="Cambria Math" w:cstheme="minorHAnsi"/>
                <w:color w:val="000000"/>
              </w:rPr>
              <m:t>q</m:t>
            </m:r>
          </m:e>
          <m:sub>
            <m:r>
              <w:rPr>
                <w:rFonts w:ascii="Cambria Math" w:eastAsia="Calibri" w:hAnsi="Cambria Math" w:cstheme="minorHAnsi"/>
                <w:color w:val="000000"/>
              </w:rPr>
              <m:t>5</m:t>
            </m:r>
          </m:sub>
          <m:sup>
            <m:r>
              <w:rPr>
                <w:rFonts w:ascii="Cambria Math" w:eastAsia="Calibri" w:hAnsi="Cambria Math" w:cstheme="minorHAnsi"/>
                <w:color w:val="000000"/>
              </w:rPr>
              <m:t>i</m:t>
            </m:r>
          </m:sup>
        </m:sSubSup>
      </m:oMath>
      <w:r w:rsidRPr="00EA53E5">
        <w:rPr>
          <w:rFonts w:eastAsia="Calibri" w:cstheme="minorHAnsi"/>
          <w:bCs/>
          <w:iCs/>
          <w:color w:val="000000"/>
        </w:rPr>
        <w:t xml:space="preserve">, the best estimate corresponds to the median </w:t>
      </w:r>
      <m:oMath>
        <m:sSubSup>
          <m:sSubSupPr>
            <m:ctrlPr>
              <w:rPr>
                <w:rFonts w:ascii="Cambria Math" w:eastAsia="Calibri" w:hAnsi="Cambria Math" w:cstheme="minorHAnsi"/>
                <w:bCs/>
                <w:i/>
                <w:color w:val="000000"/>
              </w:rPr>
            </m:ctrlPr>
          </m:sSubSupPr>
          <m:e>
            <m:r>
              <w:rPr>
                <w:rFonts w:ascii="Cambria Math" w:eastAsia="Calibri" w:hAnsi="Cambria Math" w:cstheme="minorHAnsi"/>
                <w:color w:val="000000"/>
              </w:rPr>
              <m:t>q</m:t>
            </m:r>
          </m:e>
          <m:sub>
            <m:r>
              <w:rPr>
                <w:rFonts w:ascii="Cambria Math" w:eastAsia="Calibri" w:hAnsi="Cambria Math" w:cstheme="minorHAnsi"/>
                <w:color w:val="000000"/>
              </w:rPr>
              <m:t>50</m:t>
            </m:r>
          </m:sub>
          <m:sup>
            <m:r>
              <w:rPr>
                <w:rFonts w:ascii="Cambria Math" w:eastAsia="Calibri" w:hAnsi="Cambria Math" w:cstheme="minorHAnsi"/>
                <w:color w:val="000000"/>
              </w:rPr>
              <m:t>i</m:t>
            </m:r>
          </m:sup>
        </m:sSubSup>
      </m:oMath>
      <w:r w:rsidRPr="00EA53E5">
        <w:rPr>
          <w:rFonts w:eastAsia="Calibri" w:cstheme="minorHAnsi"/>
          <w:bCs/>
          <w:iCs/>
          <w:color w:val="000000"/>
        </w:rPr>
        <w:t xml:space="preserve">, and the upper bound corresponds to the 95% percentile, </w:t>
      </w:r>
      <m:oMath>
        <m:sSubSup>
          <m:sSubSupPr>
            <m:ctrlPr>
              <w:rPr>
                <w:rFonts w:ascii="Cambria Math" w:eastAsia="Calibri" w:hAnsi="Cambria Math" w:cstheme="minorHAnsi"/>
                <w:bCs/>
                <w:i/>
                <w:color w:val="000000"/>
              </w:rPr>
            </m:ctrlPr>
          </m:sSubSupPr>
          <m:e>
            <m:r>
              <w:rPr>
                <w:rFonts w:ascii="Cambria Math" w:eastAsia="Calibri" w:hAnsi="Cambria Math" w:cstheme="minorHAnsi"/>
                <w:color w:val="000000"/>
              </w:rPr>
              <m:t>q</m:t>
            </m:r>
          </m:e>
          <m:sub>
            <m:r>
              <w:rPr>
                <w:rFonts w:ascii="Cambria Math" w:eastAsia="Calibri" w:hAnsi="Cambria Math" w:cstheme="minorHAnsi"/>
                <w:color w:val="000000"/>
              </w:rPr>
              <m:t>95</m:t>
            </m:r>
          </m:sub>
          <m:sup>
            <m:r>
              <w:rPr>
                <w:rFonts w:ascii="Cambria Math" w:eastAsia="Calibri" w:hAnsi="Cambria Math" w:cstheme="minorHAnsi"/>
                <w:color w:val="000000"/>
              </w:rPr>
              <m:t>i</m:t>
            </m:r>
          </m:sup>
        </m:sSubSup>
      </m:oMath>
      <w:r w:rsidRPr="00EA53E5">
        <w:rPr>
          <w:rFonts w:eastAsia="Calibri" w:cstheme="minorHAnsi"/>
          <w:bCs/>
          <w:iCs/>
          <w:color w:val="000000"/>
        </w:rPr>
        <w:t>. With these 3 percentiles, we can build the minimally informative non-parametric distribution that basically spreads the mass uniformly between the 3 percentiles.</w:t>
      </w:r>
    </w:p>
    <w:p w14:paraId="1BE4D930" w14:textId="13AFC81F" w:rsidR="00461816" w:rsidRDefault="00461816" w:rsidP="00461816">
      <w:pPr>
        <w:widowControl w:val="0"/>
        <w:pBdr>
          <w:top w:val="nil"/>
          <w:left w:val="nil"/>
          <w:bottom w:val="nil"/>
          <w:right w:val="nil"/>
          <w:between w:val="nil"/>
        </w:pBdr>
        <w:jc w:val="center"/>
        <w:rPr>
          <w:rFonts w:ascii="Calibri" w:eastAsia="Calibri" w:hAnsi="Calibri" w:cs="Calibri"/>
          <w:b/>
          <w:i/>
          <w:color w:val="000000"/>
        </w:rPr>
      </w:pPr>
    </w:p>
    <w:p w14:paraId="0DAC548A" w14:textId="6F00C961" w:rsidR="009640E1" w:rsidRPr="009640E1" w:rsidRDefault="00533119" w:rsidP="009640E1">
      <w:pPr>
        <w:rPr>
          <w:rFonts w:eastAsia="Calibri"/>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r>
            <w:rPr>
              <w:rFonts w:ascii="Cambria Math" w:eastAsia="Calibri" w:hAnsi="Cambria Math" w:cs="Calibri"/>
            </w:rPr>
            <m:t>=</m:t>
          </m:r>
          <m:d>
            <m:dPr>
              <m:begChr m:val="{"/>
              <m:endChr m:val=""/>
              <m:ctrlPr>
                <w:rPr>
                  <w:rFonts w:ascii="Cambria Math" w:eastAsia="Calibri" w:hAnsi="Cambria Math" w:cs="Calibri"/>
                  <w:i/>
                </w:rPr>
              </m:ctrlPr>
            </m:dPr>
            <m:e>
              <m:eqArr>
                <m:eqArrPr>
                  <m:ctrlPr>
                    <w:rPr>
                      <w:rFonts w:ascii="Cambria Math" w:eastAsia="Calibri" w:hAnsi="Cambria Math" w:cs="Calibri"/>
                      <w:i/>
                    </w:rPr>
                  </m:ctrlPr>
                </m:eqArrPr>
                <m:e>
                  <m:r>
                    <w:rPr>
                      <w:rFonts w:ascii="Cambria Math" w:eastAsia="Calibri" w:hAnsi="Cambria Math" w:cs="Calibri"/>
                    </w:rPr>
                    <m:t xml:space="preserve">0,                         </m:t>
                  </m:r>
                  <m:r>
                    <m:rPr>
                      <m:sty m:val="p"/>
                    </m:rPr>
                    <w:rPr>
                      <w:rFonts w:ascii="Cambria Math" w:eastAsia="Calibri" w:hAnsi="Cambria Math" w:cs="Calibri"/>
                    </w:rPr>
                    <m:t xml:space="preserve">for  </m:t>
                  </m:r>
                  <m:r>
                    <w:rPr>
                      <w:rFonts w:ascii="Cambria Math" w:eastAsia="Calibri" w:hAnsi="Cambria Math" w:cs="Calibri"/>
                    </w:rPr>
                    <m:t xml:space="preserve"> x&lt;0</m:t>
                  </m:r>
                </m:e>
                <m:e>
                  <m:f>
                    <m:fPr>
                      <m:ctrlPr>
                        <w:rPr>
                          <w:rFonts w:ascii="Cambria Math" w:hAnsi="Cambria Math"/>
                        </w:rPr>
                      </m:ctrlPr>
                    </m:fPr>
                    <m:num>
                      <m:r>
                        <w:rPr>
                          <w:rFonts w:ascii="Cambria Math" w:eastAsia="Cambria Math" w:hAnsi="Cambria Math" w:cs="Cambria Math"/>
                        </w:rPr>
                        <m:t>0.05</m:t>
                      </m:r>
                    </m:num>
                    <m:den>
                      <m:sSubSup>
                        <m:sSubSupPr>
                          <m:ctrlPr>
                            <w:rPr>
                              <w:rFonts w:ascii="Cambria Math" w:hAnsi="Cambria Math"/>
                              <w:i/>
                            </w:rPr>
                          </m:ctrlPr>
                        </m:sSubSupPr>
                        <m:e>
                          <m:r>
                            <w:rPr>
                              <w:rFonts w:ascii="Cambria Math" w:hAnsi="Cambria Math"/>
                            </w:rPr>
                            <m:t>q</m:t>
                          </m:r>
                        </m:e>
                        <m:sub>
                          <m:r>
                            <w:rPr>
                              <w:rFonts w:ascii="Cambria Math" w:hAnsi="Cambria Math"/>
                            </w:rPr>
                            <m:t>5</m:t>
                          </m:r>
                        </m:sub>
                        <m:sup>
                          <m:r>
                            <w:rPr>
                              <w:rFonts w:ascii="Cambria Math" w:hAnsi="Cambria Math"/>
                            </w:rPr>
                            <m:t>i</m:t>
                          </m:r>
                        </m:sup>
                      </m:sSubSup>
                    </m:den>
                  </m:f>
                  <m:r>
                    <w:rPr>
                      <w:rFonts w:ascii="Cambria Math" w:eastAsia="Calibri" w:hAnsi="Cambria Math" w:cs="Calibri"/>
                    </w:rPr>
                    <m:t xml:space="preserve">  ∙  x,</m:t>
                  </m:r>
                  <m:r>
                    <m:rPr>
                      <m:sty m:val="p"/>
                    </m:rPr>
                    <w:rPr>
                      <w:rFonts w:ascii="Cambria Math" w:eastAsia="Calibri" w:hAnsi="Cambria Math" w:cs="Calibri"/>
                    </w:rPr>
                    <m:t xml:space="preserve">  for</m:t>
                  </m:r>
                  <m:r>
                    <w:rPr>
                      <w:rFonts w:ascii="Cambria Math" w:eastAsia="Calibri" w:hAnsi="Cambria Math" w:cs="Calibri"/>
                    </w:rPr>
                    <m:t xml:space="preserve"> 0 ≤x≤</m:t>
                  </m:r>
                  <m:sSubSup>
                    <m:sSubSupPr>
                      <m:ctrlPr>
                        <w:rPr>
                          <w:rFonts w:ascii="Cambria Math" w:hAnsi="Cambria Math"/>
                          <w:i/>
                        </w:rPr>
                      </m:ctrlPr>
                    </m:sSubSupPr>
                    <m:e>
                      <m:r>
                        <w:rPr>
                          <w:rFonts w:ascii="Cambria Math" w:hAnsi="Cambria Math"/>
                        </w:rPr>
                        <m:t>q</m:t>
                      </m:r>
                    </m:e>
                    <m:sub>
                      <m:r>
                        <w:rPr>
                          <w:rFonts w:ascii="Cambria Math" w:hAnsi="Cambria Math"/>
                        </w:rPr>
                        <m:t>5</m:t>
                      </m:r>
                    </m:sub>
                    <m:sup>
                      <m:r>
                        <w:rPr>
                          <w:rFonts w:ascii="Cambria Math" w:hAnsi="Cambria Math"/>
                        </w:rPr>
                        <m:t>i</m:t>
                      </m:r>
                    </m:sup>
                  </m:sSubSup>
                </m:e>
                <m:e>
                  <m:f>
                    <m:fPr>
                      <m:ctrlPr>
                        <w:rPr>
                          <w:rFonts w:ascii="Cambria Math" w:hAnsi="Cambria Math"/>
                        </w:rPr>
                      </m:ctrlPr>
                    </m:fPr>
                    <m:num>
                      <m:r>
                        <w:rPr>
                          <w:rFonts w:ascii="Cambria Math" w:eastAsia="Cambria Math" w:hAnsi="Cambria Math" w:cs="Cambria Math"/>
                        </w:rPr>
                        <m:t>0.45</m:t>
                      </m:r>
                    </m:num>
                    <m:den>
                      <m:sSubSup>
                        <m:sSubSupPr>
                          <m:ctrlPr>
                            <w:rPr>
                              <w:rFonts w:ascii="Cambria Math" w:hAnsi="Cambria Math"/>
                              <w:i/>
                            </w:rPr>
                          </m:ctrlPr>
                        </m:sSubSupPr>
                        <m:e>
                          <m:r>
                            <w:rPr>
                              <w:rFonts w:ascii="Cambria Math" w:hAnsi="Cambria Math"/>
                            </w:rPr>
                            <m:t>q</m:t>
                          </m:r>
                        </m:e>
                        <m:sub>
                          <m:r>
                            <w:rPr>
                              <w:rFonts w:ascii="Cambria Math" w:hAnsi="Cambria Math"/>
                            </w:rPr>
                            <m:t>50</m:t>
                          </m:r>
                        </m:sub>
                        <m:sup>
                          <m:r>
                            <w:rPr>
                              <w:rFonts w:ascii="Cambria Math" w:hAnsi="Cambria Math"/>
                            </w:rPr>
                            <m:t>i</m:t>
                          </m:r>
                        </m:sup>
                      </m:sSubSup>
                      <m:r>
                        <m:rPr>
                          <m:sty m:val="p"/>
                        </m:rPr>
                        <w:rPr>
                          <w:rFonts w:ascii="Cambria Math" w:eastAsia="Cambria Math" w:hAnsi="Cambria Math" w:cs="Cambria Math"/>
                        </w:rPr>
                        <m:t>-</m:t>
                      </m:r>
                      <m:r>
                        <w:rPr>
                          <w:rFonts w:ascii="Cambria Math" w:eastAsia="Cambria Math" w:hAnsi="Cambria Math" w:cs="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5</m:t>
                          </m:r>
                        </m:sub>
                        <m:sup>
                          <m:r>
                            <w:rPr>
                              <w:rFonts w:ascii="Cambria Math" w:hAnsi="Cambria Math"/>
                            </w:rPr>
                            <m:t>i</m:t>
                          </m:r>
                        </m:sup>
                      </m:sSubSup>
                    </m:den>
                  </m:f>
                  <m:r>
                    <w:rPr>
                      <w:rFonts w:ascii="Cambria Math" w:eastAsia="Calibri" w:hAnsi="Cambria Math" w:cs="Calibri"/>
                    </w:rPr>
                    <m:t xml:space="preserve">  ∙ </m:t>
                  </m:r>
                  <m:d>
                    <m:dPr>
                      <m:ctrlPr>
                        <w:rPr>
                          <w:rFonts w:ascii="Cambria Math" w:eastAsia="Calibri" w:hAnsi="Cambria Math" w:cs="Calibri"/>
                          <w:i/>
                        </w:rPr>
                      </m:ctrlPr>
                    </m:dPr>
                    <m:e>
                      <m:r>
                        <w:rPr>
                          <w:rFonts w:ascii="Cambria Math" w:eastAsia="Calibri" w:hAnsi="Cambria Math" w:cs="Calibri"/>
                        </w:rPr>
                        <m:t>x-</m:t>
                      </m:r>
                      <m:sSubSup>
                        <m:sSubSupPr>
                          <m:ctrlPr>
                            <w:rPr>
                              <w:rFonts w:ascii="Cambria Math" w:hAnsi="Cambria Math"/>
                              <w:i/>
                            </w:rPr>
                          </m:ctrlPr>
                        </m:sSubSupPr>
                        <m:e>
                          <m:r>
                            <w:rPr>
                              <w:rFonts w:ascii="Cambria Math" w:hAnsi="Cambria Math"/>
                            </w:rPr>
                            <m:t>q</m:t>
                          </m:r>
                        </m:e>
                        <m:sub>
                          <m:r>
                            <w:rPr>
                              <w:rFonts w:ascii="Cambria Math" w:hAnsi="Cambria Math"/>
                            </w:rPr>
                            <m:t>5</m:t>
                          </m:r>
                        </m:sub>
                        <m:sup>
                          <m:r>
                            <w:rPr>
                              <w:rFonts w:ascii="Cambria Math" w:hAnsi="Cambria Math"/>
                            </w:rPr>
                            <m:t>i</m:t>
                          </m:r>
                        </m:sup>
                      </m:sSubSup>
                      <m:ctrlPr>
                        <w:rPr>
                          <w:rFonts w:ascii="Cambria Math" w:hAnsi="Cambria Math"/>
                          <w:i/>
                        </w:rPr>
                      </m:ctrlPr>
                    </m:e>
                  </m:d>
                  <m:r>
                    <w:rPr>
                      <w:rFonts w:ascii="Cambria Math" w:hAnsi="Cambria Math"/>
                    </w:rPr>
                    <m:t>+0.05</m:t>
                  </m:r>
                  <m:r>
                    <w:rPr>
                      <w:rFonts w:ascii="Cambria Math" w:eastAsia="Calibri" w:hAnsi="Cambria Math" w:cs="Calibri"/>
                    </w:rPr>
                    <m:t>,</m:t>
                  </m:r>
                  <m:r>
                    <m:rPr>
                      <m:sty m:val="p"/>
                    </m:rPr>
                    <w:rPr>
                      <w:rFonts w:ascii="Cambria Math" w:eastAsia="Calibri" w:hAnsi="Cambria Math" w:cs="Calibri"/>
                    </w:rPr>
                    <m:t xml:space="preserve">  for</m:t>
                  </m:r>
                  <m:r>
                    <w:rPr>
                      <w:rFonts w:ascii="Cambria Math" w:eastAsia="Calibri" w:hAnsi="Cambria Math" w:cs="Calibri"/>
                    </w:rPr>
                    <m:t xml:space="preserve"> </m:t>
                  </m:r>
                  <m:sSubSup>
                    <m:sSubSupPr>
                      <m:ctrlPr>
                        <w:rPr>
                          <w:rFonts w:ascii="Cambria Math" w:hAnsi="Cambria Math"/>
                          <w:i/>
                        </w:rPr>
                      </m:ctrlPr>
                    </m:sSubSupPr>
                    <m:e>
                      <m:r>
                        <w:rPr>
                          <w:rFonts w:ascii="Cambria Math" w:hAnsi="Cambria Math"/>
                        </w:rPr>
                        <m:t>q</m:t>
                      </m:r>
                    </m:e>
                    <m:sub>
                      <m:r>
                        <w:rPr>
                          <w:rFonts w:ascii="Cambria Math" w:hAnsi="Cambria Math"/>
                        </w:rPr>
                        <m:t>5</m:t>
                      </m:r>
                    </m:sub>
                    <m:sup>
                      <m:r>
                        <w:rPr>
                          <w:rFonts w:ascii="Cambria Math" w:hAnsi="Cambria Math"/>
                        </w:rPr>
                        <m:t>i</m:t>
                      </m:r>
                    </m:sup>
                  </m:sSubSup>
                  <m:r>
                    <w:rPr>
                      <w:rFonts w:ascii="Cambria Math" w:eastAsia="Calibri" w:hAnsi="Cambria Math" w:cs="Calibri"/>
                    </w:rPr>
                    <m:t xml:space="preserve"> ≤x≤</m:t>
                  </m:r>
                  <m:sSubSup>
                    <m:sSubSupPr>
                      <m:ctrlPr>
                        <w:rPr>
                          <w:rFonts w:ascii="Cambria Math" w:hAnsi="Cambria Math"/>
                          <w:i/>
                        </w:rPr>
                      </m:ctrlPr>
                    </m:sSubSupPr>
                    <m:e>
                      <m:r>
                        <w:rPr>
                          <w:rFonts w:ascii="Cambria Math" w:hAnsi="Cambria Math"/>
                        </w:rPr>
                        <m:t>q</m:t>
                      </m:r>
                    </m:e>
                    <m:sub>
                      <m:r>
                        <w:rPr>
                          <w:rFonts w:ascii="Cambria Math" w:hAnsi="Cambria Math"/>
                        </w:rPr>
                        <m:t>50</m:t>
                      </m:r>
                    </m:sub>
                    <m:sup>
                      <m:r>
                        <w:rPr>
                          <w:rFonts w:ascii="Cambria Math" w:hAnsi="Cambria Math"/>
                        </w:rPr>
                        <m:t>i</m:t>
                      </m:r>
                    </m:sup>
                  </m:sSubSup>
                  <m:ctrlPr>
                    <w:rPr>
                      <w:rFonts w:ascii="Cambria Math" w:eastAsia="Cambria Math" w:hAnsi="Cambria Math" w:cs="Cambria Math"/>
                      <w:i/>
                    </w:rPr>
                  </m:ctrlPr>
                </m:e>
                <m:e>
                  <m:f>
                    <m:fPr>
                      <m:ctrlPr>
                        <w:rPr>
                          <w:rFonts w:ascii="Cambria Math" w:hAnsi="Cambria Math"/>
                        </w:rPr>
                      </m:ctrlPr>
                    </m:fPr>
                    <m:num>
                      <m:r>
                        <w:rPr>
                          <w:rFonts w:ascii="Cambria Math" w:eastAsia="Cambria Math" w:hAnsi="Cambria Math" w:cs="Cambria Math"/>
                        </w:rPr>
                        <m:t>0.45</m:t>
                      </m:r>
                    </m:num>
                    <m:den>
                      <m:sSubSup>
                        <m:sSubSupPr>
                          <m:ctrlPr>
                            <w:rPr>
                              <w:rFonts w:ascii="Cambria Math" w:hAnsi="Cambria Math"/>
                              <w:i/>
                            </w:rPr>
                          </m:ctrlPr>
                        </m:sSubSupPr>
                        <m:e>
                          <m:r>
                            <w:rPr>
                              <w:rFonts w:ascii="Cambria Math" w:hAnsi="Cambria Math"/>
                            </w:rPr>
                            <m:t>q</m:t>
                          </m:r>
                        </m:e>
                        <m:sub>
                          <m:r>
                            <w:rPr>
                              <w:rFonts w:ascii="Cambria Math" w:hAnsi="Cambria Math"/>
                            </w:rPr>
                            <m:t>95</m:t>
                          </m:r>
                        </m:sub>
                        <m:sup>
                          <m:r>
                            <w:rPr>
                              <w:rFonts w:ascii="Cambria Math" w:hAnsi="Cambria Math"/>
                            </w:rPr>
                            <m:t>i</m:t>
                          </m:r>
                        </m:sup>
                      </m:sSubSup>
                      <m:r>
                        <m:rPr>
                          <m:sty m:val="p"/>
                        </m:rPr>
                        <w:rPr>
                          <w:rFonts w:ascii="Cambria Math" w:eastAsia="Cambria Math" w:hAnsi="Cambria Math" w:cs="Cambria Math"/>
                        </w:rPr>
                        <m:t>-</m:t>
                      </m:r>
                      <m:r>
                        <w:rPr>
                          <w:rFonts w:ascii="Cambria Math" w:eastAsia="Cambria Math" w:hAnsi="Cambria Math" w:cs="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50</m:t>
                          </m:r>
                        </m:sub>
                        <m:sup>
                          <m:r>
                            <w:rPr>
                              <w:rFonts w:ascii="Cambria Math" w:hAnsi="Cambria Math"/>
                            </w:rPr>
                            <m:t>i</m:t>
                          </m:r>
                        </m:sup>
                      </m:sSubSup>
                    </m:den>
                  </m:f>
                  <m:r>
                    <w:rPr>
                      <w:rFonts w:ascii="Cambria Math" w:eastAsia="Calibri" w:hAnsi="Cambria Math" w:cs="Calibri"/>
                    </w:rPr>
                    <m:t xml:space="preserve">  ∙  </m:t>
                  </m:r>
                  <m:d>
                    <m:dPr>
                      <m:ctrlPr>
                        <w:rPr>
                          <w:rFonts w:ascii="Cambria Math" w:eastAsia="Calibri" w:hAnsi="Cambria Math" w:cs="Calibri"/>
                          <w:i/>
                        </w:rPr>
                      </m:ctrlPr>
                    </m:dPr>
                    <m:e>
                      <m:r>
                        <w:rPr>
                          <w:rFonts w:ascii="Cambria Math" w:eastAsia="Calibri" w:hAnsi="Cambria Math" w:cs="Calibri"/>
                        </w:rPr>
                        <m:t>x-</m:t>
                      </m:r>
                      <m:sSubSup>
                        <m:sSubSupPr>
                          <m:ctrlPr>
                            <w:rPr>
                              <w:rFonts w:ascii="Cambria Math" w:hAnsi="Cambria Math"/>
                              <w:i/>
                            </w:rPr>
                          </m:ctrlPr>
                        </m:sSubSupPr>
                        <m:e>
                          <m:r>
                            <w:rPr>
                              <w:rFonts w:ascii="Cambria Math" w:hAnsi="Cambria Math"/>
                            </w:rPr>
                            <m:t>q</m:t>
                          </m:r>
                        </m:e>
                        <m:sub>
                          <m:r>
                            <w:rPr>
                              <w:rFonts w:ascii="Cambria Math" w:hAnsi="Cambria Math"/>
                            </w:rPr>
                            <m:t>50</m:t>
                          </m:r>
                        </m:sub>
                        <m:sup>
                          <m:r>
                            <w:rPr>
                              <w:rFonts w:ascii="Cambria Math" w:hAnsi="Cambria Math"/>
                            </w:rPr>
                            <m:t>i</m:t>
                          </m:r>
                        </m:sup>
                      </m:sSubSup>
                      <m:ctrlPr>
                        <w:rPr>
                          <w:rFonts w:ascii="Cambria Math" w:hAnsi="Cambria Math"/>
                          <w:i/>
                        </w:rPr>
                      </m:ctrlPr>
                    </m:e>
                  </m:d>
                  <m:r>
                    <w:rPr>
                      <w:rFonts w:ascii="Cambria Math" w:hAnsi="Cambria Math"/>
                    </w:rPr>
                    <m:t>+0.5</m:t>
                  </m:r>
                  <m:r>
                    <w:rPr>
                      <w:rFonts w:ascii="Cambria Math" w:eastAsia="Calibri" w:hAnsi="Cambria Math" w:cs="Calibri"/>
                    </w:rPr>
                    <m:t>,</m:t>
                  </m:r>
                  <m:r>
                    <m:rPr>
                      <m:sty m:val="p"/>
                    </m:rPr>
                    <w:rPr>
                      <w:rFonts w:ascii="Cambria Math" w:eastAsia="Calibri" w:hAnsi="Cambria Math" w:cs="Calibri"/>
                    </w:rPr>
                    <m:t xml:space="preserve">  for</m:t>
                  </m:r>
                  <m:r>
                    <w:rPr>
                      <w:rFonts w:ascii="Cambria Math" w:eastAsia="Calibri" w:hAnsi="Cambria Math" w:cs="Calibri"/>
                    </w:rPr>
                    <m:t xml:space="preserve"> </m:t>
                  </m:r>
                  <m:sSubSup>
                    <m:sSubSupPr>
                      <m:ctrlPr>
                        <w:rPr>
                          <w:rFonts w:ascii="Cambria Math" w:hAnsi="Cambria Math"/>
                          <w:i/>
                        </w:rPr>
                      </m:ctrlPr>
                    </m:sSubSupPr>
                    <m:e>
                      <m:r>
                        <w:rPr>
                          <w:rFonts w:ascii="Cambria Math" w:hAnsi="Cambria Math"/>
                        </w:rPr>
                        <m:t>q</m:t>
                      </m:r>
                    </m:e>
                    <m:sub>
                      <m:r>
                        <w:rPr>
                          <w:rFonts w:ascii="Cambria Math" w:hAnsi="Cambria Math"/>
                        </w:rPr>
                        <m:t>50</m:t>
                      </m:r>
                    </m:sub>
                    <m:sup>
                      <m:r>
                        <w:rPr>
                          <w:rFonts w:ascii="Cambria Math" w:hAnsi="Cambria Math"/>
                        </w:rPr>
                        <m:t>i</m:t>
                      </m:r>
                    </m:sup>
                  </m:sSubSup>
                  <m:r>
                    <w:rPr>
                      <w:rFonts w:ascii="Cambria Math" w:eastAsia="Calibri" w:hAnsi="Cambria Math" w:cs="Calibri"/>
                    </w:rPr>
                    <m:t>≤x≤</m:t>
                  </m:r>
                  <m:sSubSup>
                    <m:sSubSupPr>
                      <m:ctrlPr>
                        <w:rPr>
                          <w:rFonts w:ascii="Cambria Math" w:hAnsi="Cambria Math"/>
                          <w:i/>
                        </w:rPr>
                      </m:ctrlPr>
                    </m:sSubSupPr>
                    <m:e>
                      <m:r>
                        <w:rPr>
                          <w:rFonts w:ascii="Cambria Math" w:hAnsi="Cambria Math"/>
                        </w:rPr>
                        <m:t>q</m:t>
                      </m:r>
                    </m:e>
                    <m:sub>
                      <m:r>
                        <w:rPr>
                          <w:rFonts w:ascii="Cambria Math" w:hAnsi="Cambria Math"/>
                        </w:rPr>
                        <m:t>95</m:t>
                      </m:r>
                    </m:sub>
                    <m:sup>
                      <m:r>
                        <w:rPr>
                          <w:rFonts w:ascii="Cambria Math" w:hAnsi="Cambria Math"/>
                        </w:rPr>
                        <m:t>i</m:t>
                      </m:r>
                    </m:sup>
                  </m:sSubSup>
                  <m:ctrlPr>
                    <w:rPr>
                      <w:rFonts w:ascii="Cambria Math" w:eastAsia="Cambria Math" w:hAnsi="Cambria Math" w:cs="Cambria Math"/>
                      <w:i/>
                    </w:rPr>
                  </m:ctrlPr>
                </m:e>
                <m:e>
                  <m:f>
                    <m:fPr>
                      <m:ctrlPr>
                        <w:rPr>
                          <w:rFonts w:ascii="Cambria Math" w:hAnsi="Cambria Math"/>
                        </w:rPr>
                      </m:ctrlPr>
                    </m:fPr>
                    <m:num>
                      <m:r>
                        <w:rPr>
                          <w:rFonts w:ascii="Cambria Math" w:eastAsia="Cambria Math" w:hAnsi="Cambria Math" w:cs="Cambria Math"/>
                        </w:rPr>
                        <m:t>0.05</m:t>
                      </m:r>
                    </m:num>
                    <m:den>
                      <m:sSubSup>
                        <m:sSubSupPr>
                          <m:ctrlPr>
                            <w:rPr>
                              <w:rFonts w:ascii="Cambria Math" w:hAnsi="Cambria Math"/>
                              <w:i/>
                            </w:rPr>
                          </m:ctrlPr>
                        </m:sSubSupPr>
                        <m:e>
                          <m:r>
                            <w:rPr>
                              <w:rFonts w:ascii="Cambria Math" w:eastAsia="Cambria Math" w:hAnsi="Cambria Math" w:cs="Cambria Math"/>
                            </w:rPr>
                            <m:t>1</m:t>
                          </m:r>
                          <m:r>
                            <w:rPr>
                              <w:rFonts w:ascii="Cambria Math" w:hAnsi="Cambria Math"/>
                            </w:rPr>
                            <m:t>- q</m:t>
                          </m:r>
                        </m:e>
                        <m:sub>
                          <m:r>
                            <w:rPr>
                              <w:rFonts w:ascii="Cambria Math" w:hAnsi="Cambria Math"/>
                            </w:rPr>
                            <m:t>95</m:t>
                          </m:r>
                        </m:sub>
                        <m:sup>
                          <m:r>
                            <w:rPr>
                              <w:rFonts w:ascii="Cambria Math" w:hAnsi="Cambria Math"/>
                            </w:rPr>
                            <m:t>i</m:t>
                          </m:r>
                        </m:sup>
                      </m:sSubSup>
                      <m:r>
                        <w:rPr>
                          <w:rFonts w:ascii="Cambria Math" w:eastAsia="Cambria Math" w:hAnsi="Cambria Math" w:cs="Cambria Math"/>
                        </w:rPr>
                        <m:t xml:space="preserve"> </m:t>
                      </m:r>
                    </m:den>
                  </m:f>
                  <m:r>
                    <w:rPr>
                      <w:rFonts w:ascii="Cambria Math" w:eastAsia="Calibri" w:hAnsi="Cambria Math" w:cs="Calibri"/>
                    </w:rPr>
                    <m:t xml:space="preserve">  ∙  </m:t>
                  </m:r>
                  <m:d>
                    <m:dPr>
                      <m:ctrlPr>
                        <w:rPr>
                          <w:rFonts w:ascii="Cambria Math" w:eastAsia="Calibri" w:hAnsi="Cambria Math" w:cs="Calibri"/>
                          <w:i/>
                        </w:rPr>
                      </m:ctrlPr>
                    </m:dPr>
                    <m:e>
                      <m:r>
                        <w:rPr>
                          <w:rFonts w:ascii="Cambria Math" w:eastAsia="Calibri" w:hAnsi="Cambria Math" w:cs="Calibri"/>
                        </w:rPr>
                        <m:t>x-</m:t>
                      </m:r>
                      <m:sSubSup>
                        <m:sSubSupPr>
                          <m:ctrlPr>
                            <w:rPr>
                              <w:rFonts w:ascii="Cambria Math" w:hAnsi="Cambria Math"/>
                              <w:i/>
                            </w:rPr>
                          </m:ctrlPr>
                        </m:sSubSupPr>
                        <m:e>
                          <m:r>
                            <w:rPr>
                              <w:rFonts w:ascii="Cambria Math" w:hAnsi="Cambria Math"/>
                            </w:rPr>
                            <m:t>q</m:t>
                          </m:r>
                        </m:e>
                        <m:sub>
                          <m:r>
                            <w:rPr>
                              <w:rFonts w:ascii="Cambria Math" w:hAnsi="Cambria Math"/>
                            </w:rPr>
                            <m:t>95</m:t>
                          </m:r>
                        </m:sub>
                        <m:sup>
                          <m:r>
                            <w:rPr>
                              <w:rFonts w:ascii="Cambria Math" w:hAnsi="Cambria Math"/>
                            </w:rPr>
                            <m:t>i</m:t>
                          </m:r>
                        </m:sup>
                      </m:sSubSup>
                      <m:ctrlPr>
                        <w:rPr>
                          <w:rFonts w:ascii="Cambria Math" w:hAnsi="Cambria Math"/>
                          <w:i/>
                        </w:rPr>
                      </m:ctrlPr>
                    </m:e>
                  </m:d>
                  <m:r>
                    <w:rPr>
                      <w:rFonts w:ascii="Cambria Math" w:hAnsi="Cambria Math"/>
                    </w:rPr>
                    <m:t>+0.95</m:t>
                  </m:r>
                  <m:r>
                    <w:rPr>
                      <w:rFonts w:ascii="Cambria Math" w:eastAsia="Calibri" w:hAnsi="Cambria Math" w:cs="Calibri"/>
                    </w:rPr>
                    <m:t>,</m:t>
                  </m:r>
                  <m:r>
                    <m:rPr>
                      <m:sty m:val="p"/>
                    </m:rPr>
                    <w:rPr>
                      <w:rFonts w:ascii="Cambria Math" w:eastAsia="Calibri" w:hAnsi="Cambria Math" w:cs="Calibri"/>
                    </w:rPr>
                    <m:t xml:space="preserve">  for</m:t>
                  </m:r>
                  <m:r>
                    <w:rPr>
                      <w:rFonts w:ascii="Cambria Math" w:eastAsia="Calibri" w:hAnsi="Cambria Math" w:cs="Calibri"/>
                    </w:rPr>
                    <m:t xml:space="preserve"> </m:t>
                  </m:r>
                  <m:sSubSup>
                    <m:sSubSupPr>
                      <m:ctrlPr>
                        <w:rPr>
                          <w:rFonts w:ascii="Cambria Math" w:hAnsi="Cambria Math"/>
                          <w:i/>
                        </w:rPr>
                      </m:ctrlPr>
                    </m:sSubSupPr>
                    <m:e>
                      <m:r>
                        <w:rPr>
                          <w:rFonts w:ascii="Cambria Math" w:hAnsi="Cambria Math"/>
                        </w:rPr>
                        <m:t>q</m:t>
                      </m:r>
                    </m:e>
                    <m:sub>
                      <m:r>
                        <w:rPr>
                          <w:rFonts w:ascii="Cambria Math" w:hAnsi="Cambria Math"/>
                        </w:rPr>
                        <m:t>95</m:t>
                      </m:r>
                    </m:sub>
                    <m:sup>
                      <m:r>
                        <w:rPr>
                          <w:rFonts w:ascii="Cambria Math" w:hAnsi="Cambria Math"/>
                        </w:rPr>
                        <m:t>i</m:t>
                      </m:r>
                    </m:sup>
                  </m:sSubSup>
                  <m:r>
                    <w:rPr>
                      <w:rFonts w:ascii="Cambria Math" w:eastAsia="Calibri" w:hAnsi="Cambria Math" w:cs="Calibri"/>
                    </w:rPr>
                    <m:t>≤x≤</m:t>
                  </m:r>
                  <m:r>
                    <w:rPr>
                      <w:rFonts w:ascii="Cambria Math" w:hAnsi="Cambria Math"/>
                    </w:rPr>
                    <m:t>1</m:t>
                  </m:r>
                  <m:ctrlPr>
                    <w:rPr>
                      <w:rFonts w:ascii="Cambria Math" w:eastAsia="Cambria Math" w:hAnsi="Cambria Math" w:cs="Cambria Math"/>
                      <w:i/>
                    </w:rPr>
                  </m:ctrlPr>
                </m:e>
                <m:e>
                  <m:r>
                    <w:rPr>
                      <w:rFonts w:ascii="Cambria Math" w:eastAsia="Calibri" w:hAnsi="Cambria Math" w:cs="Calibri"/>
                    </w:rPr>
                    <m:t xml:space="preserve">1,                         </m:t>
                  </m:r>
                  <m:r>
                    <m:rPr>
                      <m:sty m:val="p"/>
                    </m:rPr>
                    <w:rPr>
                      <w:rFonts w:ascii="Cambria Math" w:eastAsia="Calibri" w:hAnsi="Cambria Math" w:cs="Calibri"/>
                    </w:rPr>
                    <m:t xml:space="preserve">for  </m:t>
                  </m:r>
                  <m:r>
                    <w:rPr>
                      <w:rFonts w:ascii="Cambria Math" w:eastAsia="Calibri" w:hAnsi="Cambria Math" w:cs="Calibri"/>
                    </w:rPr>
                    <m:t xml:space="preserve"> x≥1.</m:t>
                  </m:r>
                </m:e>
              </m:eqArr>
            </m:e>
          </m:d>
        </m:oMath>
      </m:oMathPara>
    </w:p>
    <w:p w14:paraId="282DF26B" w14:textId="77777777" w:rsidR="009640E1" w:rsidRPr="00D13F9E" w:rsidRDefault="009640E1" w:rsidP="00461816">
      <w:pPr>
        <w:widowControl w:val="0"/>
        <w:pBdr>
          <w:top w:val="nil"/>
          <w:left w:val="nil"/>
          <w:bottom w:val="nil"/>
          <w:right w:val="nil"/>
          <w:between w:val="nil"/>
        </w:pBdr>
        <w:jc w:val="center"/>
        <w:rPr>
          <w:rFonts w:ascii="Calibri" w:eastAsia="Calibri" w:hAnsi="Calibri" w:cs="Calibri"/>
          <w:b/>
          <w:i/>
          <w:color w:val="000000"/>
        </w:rPr>
      </w:pPr>
    </w:p>
    <w:p w14:paraId="2A1915AB" w14:textId="77777777" w:rsidR="00461816" w:rsidRPr="00D13F9E" w:rsidRDefault="00461816" w:rsidP="00461816">
      <w:pPr>
        <w:widowControl w:val="0"/>
        <w:pBdr>
          <w:top w:val="nil"/>
          <w:left w:val="nil"/>
          <w:bottom w:val="nil"/>
          <w:right w:val="nil"/>
          <w:between w:val="nil"/>
        </w:pBdr>
        <w:jc w:val="center"/>
        <w:rPr>
          <w:rFonts w:ascii="Calibri" w:eastAsia="Calibri" w:hAnsi="Calibri" w:cs="Calibri"/>
          <w:i/>
          <w:color w:val="008000"/>
          <w:sz w:val="20"/>
          <w:szCs w:val="20"/>
          <w:lang w:val="en-US" w:eastAsia="en-US"/>
        </w:rPr>
      </w:pPr>
    </w:p>
    <w:p w14:paraId="00000042" w14:textId="74F89CCD" w:rsidR="002115D6" w:rsidRPr="00316F28" w:rsidRDefault="009D1FD1">
      <w:pPr>
        <w:widowControl w:val="0"/>
        <w:rPr>
          <w:rFonts w:ascii="Calibri" w:eastAsia="Calibri" w:hAnsi="Calibri" w:cs="Calibri"/>
          <w:iCs/>
        </w:rPr>
      </w:pPr>
      <w:r w:rsidRPr="00316F28">
        <w:rPr>
          <w:rFonts w:ascii="Calibri" w:eastAsia="Calibri" w:hAnsi="Calibri" w:cs="Calibri"/>
          <w:iCs/>
        </w:rPr>
        <w:t>Then it averages all such fitted distributions of participants (for claim</w:t>
      </w:r>
      <m:oMath>
        <m:r>
          <m:rPr>
            <m:sty m:val="p"/>
          </m:rPr>
          <w:rPr>
            <w:rFonts w:ascii="Cambria Math" w:hAnsi="Cambria Math" w:cstheme="majorHAnsi"/>
          </w:rPr>
          <m:t xml:space="preserve"> c</m:t>
        </m:r>
      </m:oMath>
      <w:r w:rsidRPr="00316F28">
        <w:rPr>
          <w:rFonts w:ascii="Calibri" w:eastAsia="Calibri" w:hAnsi="Calibri" w:cs="Calibri"/>
          <w:iCs/>
        </w:rPr>
        <w:t>)</w:t>
      </w:r>
    </w:p>
    <w:p w14:paraId="4AA20015" w14:textId="6EF89E13" w:rsidR="009D1FD1" w:rsidRPr="00D13F9E" w:rsidRDefault="009D1FD1">
      <w:pPr>
        <w:widowControl w:val="0"/>
        <w:rPr>
          <w:rFonts w:ascii="Calibri" w:eastAsia="Calibri" w:hAnsi="Calibri" w:cs="Calibri"/>
          <w:i/>
        </w:rPr>
      </w:pPr>
      <m:oMathPara>
        <m:oMath>
          <m:r>
            <w:rPr>
              <w:rFonts w:ascii="Cambria Math" w:hAnsi="Cambria Math"/>
              <w:color w:val="111111"/>
              <w:szCs w:val="21"/>
              <w:shd w:val="clear" w:color="auto" w:fill="FFFFFF"/>
            </w:rPr>
            <m:t xml:space="preserve">AvDistribution = </m:t>
          </m:r>
          <m:f>
            <m:fPr>
              <m:ctrlPr>
                <w:rPr>
                  <w:rFonts w:ascii="Cambria Math" w:hAnsi="Cambria Math"/>
                  <w:i/>
                  <w:color w:val="111111"/>
                  <w:szCs w:val="21"/>
                  <w:shd w:val="clear" w:color="auto" w:fill="FFFFFF"/>
                </w:rPr>
              </m:ctrlPr>
            </m:fPr>
            <m:num>
              <m:r>
                <w:rPr>
                  <w:rFonts w:ascii="Cambria Math" w:hAnsi="Cambria Math"/>
                  <w:color w:val="111111"/>
                  <w:shd w:val="clear" w:color="auto" w:fill="FFFFFF"/>
                </w:rPr>
                <m:t>1</m:t>
              </m:r>
            </m:num>
            <m:den>
              <m:r>
                <w:rPr>
                  <w:rFonts w:ascii="Cambria Math" w:hAnsi="Cambria Math"/>
                  <w:color w:val="111111"/>
                  <w:szCs w:val="21"/>
                  <w:shd w:val="clear" w:color="auto" w:fill="FFFFFF"/>
                </w:rPr>
                <m:t>N</m:t>
              </m:r>
            </m:den>
          </m:f>
          <m:nary>
            <m:naryPr>
              <m:chr m:val="∑"/>
              <m:limLoc m:val="undOvr"/>
              <m:ctrlPr>
                <w:rPr>
                  <w:rFonts w:ascii="Cambria Math" w:hAnsi="Cambria Math"/>
                  <w:i/>
                  <w:color w:val="111111"/>
                  <w:szCs w:val="21"/>
                  <w:shd w:val="clear" w:color="auto" w:fill="FFFFFF"/>
                </w:rPr>
              </m:ctrlPr>
            </m:naryPr>
            <m:sub>
              <m:r>
                <w:rPr>
                  <w:rFonts w:ascii="Cambria Math" w:hAnsi="Cambria Math"/>
                  <w:color w:val="111111"/>
                  <w:szCs w:val="21"/>
                  <w:shd w:val="clear" w:color="auto" w:fill="FFFFFF"/>
                </w:rPr>
                <m:t>i</m:t>
              </m:r>
              <m:r>
                <w:rPr>
                  <w:rFonts w:ascii="Cambria Math" w:hAnsi="Cambria Math"/>
                  <w:color w:val="111111"/>
                  <w:shd w:val="clear" w:color="auto" w:fill="FFFFFF"/>
                </w:rPr>
                <m:t>=1</m:t>
              </m:r>
            </m:sub>
            <m:sup>
              <m:r>
                <m:rPr>
                  <m:sty m:val="p"/>
                </m:rPr>
                <w:rPr>
                  <w:rFonts w:ascii="Cambria Math" w:eastAsia="Cambria Math" w:hAnsi="Cambria Math" w:cstheme="minorHAnsi"/>
                </w:rPr>
                <m:t>N</m:t>
              </m:r>
            </m:sup>
            <m:e>
              <m:sSub>
                <m:sSubPr>
                  <m:ctrlPr>
                    <w:rPr>
                      <w:rFonts w:ascii="Cambria Math" w:hAnsi="Cambria Math"/>
                      <w:i/>
                      <w:color w:val="111111"/>
                      <w:szCs w:val="21"/>
                      <w:shd w:val="clear" w:color="auto" w:fill="FFFFFF"/>
                    </w:rPr>
                  </m:ctrlPr>
                </m:sSubPr>
                <m:e>
                  <m:r>
                    <w:rPr>
                      <w:rFonts w:ascii="Cambria Math" w:hAnsi="Cambria Math"/>
                      <w:color w:val="111111"/>
                      <w:szCs w:val="21"/>
                      <w:shd w:val="clear" w:color="auto" w:fill="FFFFFF"/>
                    </w:rPr>
                    <m:t>F</m:t>
                  </m:r>
                </m:e>
                <m:sub>
                  <m:r>
                    <w:rPr>
                      <w:rFonts w:ascii="Cambria Math" w:hAnsi="Cambria Math"/>
                      <w:color w:val="111111"/>
                      <w:szCs w:val="21"/>
                      <w:shd w:val="clear" w:color="auto" w:fill="FFFFFF"/>
                    </w:rPr>
                    <m:t>i</m:t>
                  </m:r>
                </m:sub>
              </m:sSub>
              <m:r>
                <w:rPr>
                  <w:rFonts w:ascii="Cambria Math" w:hAnsi="Cambria Math"/>
                  <w:color w:val="111111"/>
                  <w:szCs w:val="21"/>
                  <w:shd w:val="clear" w:color="auto" w:fill="FFFFFF"/>
                </w:rPr>
                <m:t>(x)</m:t>
              </m:r>
            </m:e>
          </m:nary>
        </m:oMath>
      </m:oMathPara>
    </w:p>
    <w:p w14:paraId="697BAF97" w14:textId="77777777" w:rsidR="009D1FD1" w:rsidRPr="00D13F9E" w:rsidRDefault="009D1FD1">
      <w:pPr>
        <w:widowControl w:val="0"/>
        <w:rPr>
          <w:rFonts w:ascii="Calibri" w:eastAsia="Calibri" w:hAnsi="Calibri" w:cs="Calibri"/>
          <w:i/>
        </w:rPr>
      </w:pPr>
    </w:p>
    <w:p w14:paraId="69D0127F" w14:textId="757A221D" w:rsidR="00461816" w:rsidRPr="00316F28" w:rsidRDefault="009D1FD1">
      <w:pPr>
        <w:widowControl w:val="0"/>
        <w:rPr>
          <w:rFonts w:ascii="Calibri" w:eastAsia="Calibri" w:hAnsi="Calibri" w:cs="Calibri"/>
          <w:iCs/>
          <w:highlight w:val="yellow"/>
        </w:rPr>
      </w:pPr>
      <w:r w:rsidRPr="00316F28">
        <w:rPr>
          <w:rFonts w:ascii="Calibri" w:eastAsia="Calibri" w:hAnsi="Calibri" w:cs="Calibri"/>
          <w:iCs/>
        </w:rPr>
        <w:t>And the aggregation is the median of the average distribution</w:t>
      </w:r>
    </w:p>
    <w:p w14:paraId="53A6A708" w14:textId="77777777" w:rsidR="00461816" w:rsidRPr="00D13F9E" w:rsidRDefault="00461816">
      <w:pPr>
        <w:widowControl w:val="0"/>
        <w:rPr>
          <w:rFonts w:ascii="Calibri" w:eastAsia="Calibri" w:hAnsi="Calibri" w:cs="Calibri"/>
          <w:i/>
          <w:highlight w:val="yellow"/>
        </w:rPr>
      </w:pPr>
    </w:p>
    <w:p w14:paraId="00000044" w14:textId="735A1922" w:rsidR="002115D6" w:rsidRPr="00D13F9E" w:rsidRDefault="00533119">
      <w:pPr>
        <w:widowControl w:val="0"/>
        <w:rPr>
          <w:rFonts w:ascii="Calibri" w:eastAsia="Calibri" w:hAnsi="Calibri" w:cs="Calibri"/>
          <w:b/>
          <w:i/>
          <w:highlight w:val="yellow"/>
        </w:rPr>
      </w:pPr>
      <m:oMathPara>
        <m:oMath>
          <m:sSub>
            <m:sSubPr>
              <m:ctrlPr>
                <w:rPr>
                  <w:rFonts w:ascii="Cambria Math" w:hAnsi="Cambria Math" w:cstheme="minorHAnsi"/>
                  <w:i/>
                </w:rPr>
              </m:ctrlPr>
            </m:sSubPr>
            <m:e>
              <m:r>
                <w:rPr>
                  <w:rFonts w:ascii="Cambria Math" w:hAnsi="Cambria Math"/>
                  <w:color w:val="111111"/>
                  <w:shd w:val="clear" w:color="auto" w:fill="FFFFFF"/>
                </w:rPr>
                <m:t>p̂</m:t>
              </m:r>
            </m:e>
            <m:sub>
              <m:r>
                <w:rPr>
                  <w:rFonts w:ascii="Cambria Math" w:hAnsi="Cambria Math" w:cstheme="minorHAnsi"/>
                </w:rPr>
                <m:t>c</m:t>
              </m:r>
            </m:sub>
          </m:sSub>
          <m:d>
            <m:dPr>
              <m:ctrlPr>
                <w:rPr>
                  <w:rFonts w:ascii="Cambria Math" w:hAnsi="Cambria Math"/>
                  <w:i/>
                  <w:color w:val="111111"/>
                  <w:shd w:val="clear" w:color="auto" w:fill="FFFFFF"/>
                </w:rPr>
              </m:ctrlPr>
            </m:dPr>
            <m:e>
              <m:r>
                <w:rPr>
                  <w:rFonts w:ascii="Cambria Math" w:hAnsi="Cambria Math"/>
                  <w:color w:val="000000"/>
                </w:rPr>
                <m:t>LPArMean</m:t>
              </m:r>
            </m:e>
          </m:d>
          <m:r>
            <w:rPr>
              <w:rFonts w:ascii="Cambria Math" w:eastAsia="Cambria Math" w:hAnsi="Cambria Math" w:cs="Cambria Math"/>
              <w:color w:val="000000"/>
            </w:rPr>
            <m:t>=</m:t>
          </m:r>
          <m:sSup>
            <m:sSupPr>
              <m:ctrlPr>
                <w:rPr>
                  <w:rFonts w:ascii="Cambria Math" w:eastAsia="Cambria Math" w:hAnsi="Cambria Math" w:cs="Cambria Math"/>
                  <w:i/>
                  <w:color w:val="000000"/>
                </w:rPr>
              </m:ctrlPr>
            </m:sSupPr>
            <m:e>
              <m:r>
                <w:rPr>
                  <w:rFonts w:ascii="Cambria Math" w:eastAsia="Cambria Math" w:hAnsi="Cambria Math" w:cs="Cambria Math"/>
                  <w:color w:val="000000"/>
                </w:rPr>
                <m:t>AvDistribution</m:t>
              </m:r>
            </m:e>
            <m:sup>
              <m:r>
                <w:rPr>
                  <w:rFonts w:ascii="Cambria Math" w:eastAsia="Cambria Math" w:hAnsi="Cambria Math" w:cs="Cambria Math"/>
                  <w:color w:val="000000"/>
                </w:rPr>
                <m:t>-1</m:t>
              </m:r>
            </m:sup>
          </m:sSup>
          <m:r>
            <w:rPr>
              <w:rFonts w:ascii="Cambria Math" w:eastAsia="Cambria Math" w:hAnsi="Cambria Math" w:cs="Cambria Math"/>
              <w:color w:val="000000"/>
            </w:rPr>
            <m:t>(0.5)</m:t>
          </m:r>
        </m:oMath>
      </m:oMathPara>
    </w:p>
    <w:p w14:paraId="00000045" w14:textId="65BD2B2E" w:rsidR="002115D6" w:rsidRPr="00D13F9E" w:rsidRDefault="002115D6">
      <w:pPr>
        <w:widowControl w:val="0"/>
        <w:pBdr>
          <w:top w:val="nil"/>
          <w:left w:val="nil"/>
          <w:bottom w:val="nil"/>
          <w:right w:val="nil"/>
          <w:between w:val="nil"/>
        </w:pBdr>
        <w:ind w:left="720" w:hanging="720"/>
        <w:rPr>
          <w:rFonts w:ascii="Calibri" w:eastAsia="Calibri" w:hAnsi="Calibri" w:cs="Calibri"/>
          <w:b/>
          <w:i/>
          <w:color w:val="000000"/>
          <w:highlight w:val="yellow"/>
        </w:rPr>
      </w:pPr>
    </w:p>
    <w:p w14:paraId="252E8125" w14:textId="77777777" w:rsidR="009351FA" w:rsidRPr="00D13F9E" w:rsidRDefault="009351FA">
      <w:pPr>
        <w:widowControl w:val="0"/>
        <w:pBdr>
          <w:top w:val="nil"/>
          <w:left w:val="nil"/>
          <w:bottom w:val="nil"/>
          <w:right w:val="nil"/>
          <w:between w:val="nil"/>
        </w:pBdr>
        <w:ind w:left="720" w:hanging="720"/>
        <w:rPr>
          <w:rFonts w:ascii="Calibri" w:eastAsia="Calibri" w:hAnsi="Calibri" w:cs="Calibri"/>
          <w:b/>
          <w:i/>
          <w:color w:val="000000"/>
          <w:highlight w:val="yellow"/>
        </w:rPr>
      </w:pPr>
    </w:p>
    <w:p w14:paraId="00000046" w14:textId="22BCA66D" w:rsidR="002115D6" w:rsidRPr="00EF4D61" w:rsidRDefault="00557B08" w:rsidP="00EF4D61">
      <w:pPr>
        <w:pStyle w:val="Heading2"/>
        <w:rPr>
          <w:rFonts w:eastAsia="Calibri"/>
        </w:rPr>
      </w:pPr>
      <w:bookmarkStart w:id="41" w:name="_Toc22066274"/>
      <w:proofErr w:type="spellStart"/>
      <w:r w:rsidRPr="00EF4D61">
        <w:t>BayTriVar</w:t>
      </w:r>
      <w:proofErr w:type="spellEnd"/>
      <w:r w:rsidR="00935B77" w:rsidRPr="00EF4D61">
        <w:t>:</w:t>
      </w:r>
      <w:r w:rsidRPr="00EF4D61">
        <w:t xml:space="preserve"> </w:t>
      </w:r>
      <w:r w:rsidRPr="00EF4D61">
        <w:rPr>
          <w:rFonts w:eastAsia="Calibri"/>
        </w:rPr>
        <w:t>Bayesian Triple-Variability Method</w:t>
      </w:r>
      <w:bookmarkEnd w:id="41"/>
    </w:p>
    <w:p w14:paraId="308B6452" w14:textId="1AC81292" w:rsidR="00D43139" w:rsidRDefault="00D43139" w:rsidP="00557B08">
      <w:pPr>
        <w:widowControl w:val="0"/>
        <w:rPr>
          <w:rFonts w:ascii="Calibri" w:eastAsia="Calibri" w:hAnsi="Calibri" w:cs="Calibri"/>
          <w:bCs/>
        </w:rPr>
      </w:pPr>
      <w:r>
        <w:rPr>
          <w:rFonts w:ascii="Calibri" w:eastAsia="Calibri" w:hAnsi="Calibri" w:cs="Calibri"/>
          <w:bCs/>
        </w:rPr>
        <w:t>This model</w:t>
      </w:r>
      <w:r w:rsidRPr="00D43139">
        <w:rPr>
          <w:rFonts w:ascii="Calibri" w:eastAsia="Calibri" w:hAnsi="Calibri" w:cs="Calibri"/>
          <w:bCs/>
        </w:rPr>
        <w:t xml:space="preserve"> assumes </w:t>
      </w:r>
      <w:r>
        <w:rPr>
          <w:rFonts w:ascii="Calibri" w:eastAsia="Calibri" w:hAnsi="Calibri" w:cs="Calibri"/>
          <w:bCs/>
        </w:rPr>
        <w:t>three</w:t>
      </w:r>
      <w:r w:rsidRPr="00D43139">
        <w:rPr>
          <w:rFonts w:ascii="Calibri" w:eastAsia="Calibri" w:hAnsi="Calibri" w:cs="Calibri"/>
          <w:bCs/>
        </w:rPr>
        <w:t xml:space="preserve"> kinds of variability around best estimates: 1. generic claim variability; 2. generic participant variability; 3. the claim*person specific uncertainty, operationalised by bounds. The model takes the log odds transformed individual estimates </w:t>
      </w:r>
      <w:r w:rsidRPr="00D43139">
        <w:rPr>
          <w:rFonts w:ascii="Calibri" w:eastAsia="Calibri" w:hAnsi="Calibri" w:cs="Calibri"/>
          <w:bCs/>
        </w:rPr>
        <w:lastRenderedPageBreak/>
        <w:t>as input (data), uses a normal likelihood function and derives a posterior distribution for the probability of replication.</w:t>
      </w:r>
    </w:p>
    <w:p w14:paraId="087D3260" w14:textId="77777777" w:rsidR="00D43139" w:rsidRDefault="00D43139" w:rsidP="00557B08">
      <w:pPr>
        <w:widowControl w:val="0"/>
        <w:rPr>
          <w:rFonts w:ascii="Calibri" w:eastAsia="Calibri" w:hAnsi="Calibri" w:cs="Calibri"/>
          <w:bCs/>
        </w:rPr>
      </w:pPr>
    </w:p>
    <w:p w14:paraId="74D5CD5C" w14:textId="0735A86F" w:rsidR="00557B08" w:rsidRPr="00D13F9E" w:rsidRDefault="00557B08" w:rsidP="00557B08">
      <w:pPr>
        <w:widowControl w:val="0"/>
        <w:rPr>
          <w:rFonts w:ascii="Calibri" w:eastAsia="Calibri" w:hAnsi="Calibri" w:cs="Calibri"/>
          <w:bCs/>
        </w:rPr>
      </w:pPr>
      <w:r w:rsidRPr="00D13F9E">
        <w:rPr>
          <w:rFonts w:ascii="Calibri" w:eastAsia="Calibri" w:hAnsi="Calibri" w:cs="Calibri"/>
          <w:bCs/>
        </w:rPr>
        <w:t xml:space="preserve">The Bayesian method requires specification of a likelihood function of the data (in this case, lower </w:t>
      </w:r>
      <m:oMath>
        <m:sSubSup>
          <m:sSubSupPr>
            <m:ctrlPr>
              <w:rPr>
                <w:rFonts w:ascii="Cambria Math" w:hAnsi="Cambria Math"/>
                <w:bCs/>
                <w:i/>
                <w:color w:val="111111"/>
                <w:shd w:val="clear" w:color="auto" w:fill="FFFFFF"/>
              </w:rPr>
            </m:ctrlPr>
          </m:sSubSupPr>
          <m:e>
            <m:r>
              <w:rPr>
                <w:rFonts w:ascii="Cambria Math" w:hAnsi="Cambria Math"/>
                <w:color w:val="111111"/>
                <w:shd w:val="clear" w:color="auto" w:fill="FFFFFF"/>
              </w:rPr>
              <m:t>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bCs/>
        </w:rPr>
        <w:t xml:space="preserve">, best </w:t>
      </w:r>
      <m:oMath>
        <m:sSubSup>
          <m:sSubSupPr>
            <m:ctrlPr>
              <w:rPr>
                <w:rFonts w:ascii="Cambria Math" w:hAnsi="Cambria Math"/>
                <w:bCs/>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bCs/>
        </w:rPr>
        <w:t xml:space="preserve"> and upper estimate </w:t>
      </w:r>
      <m:oMath>
        <m:sSubSup>
          <m:sSubSupPr>
            <m:ctrlPr>
              <w:rPr>
                <w:rFonts w:ascii="Cambria Math" w:hAnsi="Cambria Math"/>
                <w:bCs/>
                <w:i/>
                <w:color w:val="111111"/>
                <w:shd w:val="clear" w:color="auto" w:fill="FFFFFF"/>
              </w:rPr>
            </m:ctrlPr>
          </m:sSubSupPr>
          <m:e>
            <m:r>
              <w:rPr>
                <w:rFonts w:ascii="Cambria Math" w:hAnsi="Cambria Math"/>
                <w:color w:val="111111"/>
                <w:shd w:val="clear" w:color="auto" w:fill="FFFFFF"/>
              </w:rPr>
              <m:t>U</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bCs/>
        </w:rPr>
        <w:t xml:space="preserve">). Best estimate </w:t>
      </w:r>
      <m:oMath>
        <m:sSubSup>
          <m:sSubSupPr>
            <m:ctrlPr>
              <w:rPr>
                <w:rFonts w:ascii="Cambria Math" w:hAnsi="Cambria Math"/>
                <w:bCs/>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oMath>
      <w:r w:rsidRPr="00D13F9E">
        <w:rPr>
          <w:rFonts w:ascii="Calibri" w:eastAsia="Calibri" w:hAnsi="Calibri" w:cs="Calibri"/>
          <w:bCs/>
        </w:rPr>
        <w:t xml:space="preserve"> is logit transformed as follows:</w:t>
      </w:r>
    </w:p>
    <w:p w14:paraId="7FB581AD" w14:textId="713CCF5E" w:rsidR="00557B08" w:rsidRPr="00D13F9E" w:rsidRDefault="00557B08" w:rsidP="00557B08">
      <w:pPr>
        <w:widowControl w:val="0"/>
        <w:rPr>
          <w:rFonts w:ascii="Calibri" w:eastAsia="Calibri" w:hAnsi="Calibri" w:cs="Calibri"/>
        </w:rPr>
      </w:pPr>
    </w:p>
    <w:p w14:paraId="44EC3D5D" w14:textId="5B2054E8" w:rsidR="00557B08" w:rsidRPr="00D13F9E" w:rsidRDefault="00557B08" w:rsidP="00557B08">
      <w:pPr>
        <w:widowControl w:val="0"/>
        <w:rPr>
          <w:rFonts w:ascii="Calibri" w:eastAsia="Calibri" w:hAnsi="Calibri" w:cs="Calibri"/>
        </w:rPr>
      </w:pPr>
      <m:oMathPara>
        <m:oMath>
          <m:r>
            <w:rPr>
              <w:rFonts w:ascii="Cambria Math" w:eastAsia="Calibri" w:hAnsi="Cambria Math" w:cs="Calibri"/>
            </w:rPr>
            <m:t>logit</m:t>
          </m:r>
          <m:d>
            <m:dPr>
              <m:ctrlPr>
                <w:rPr>
                  <w:rFonts w:ascii="Cambria Math" w:eastAsia="Calibri" w:hAnsi="Cambria Math" w:cs="Calibri"/>
                  <w:i/>
                  <w:lang w:val="nl-NL"/>
                </w:rPr>
              </m:ctrlPr>
            </m:dPr>
            <m:e>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ctrlPr>
                <w:rPr>
                  <w:rFonts w:ascii="Cambria Math" w:eastAsia="Cambria Math" w:hAnsi="Cambria Math" w:cs="Cambria Math"/>
                  <w:i/>
                </w:rPr>
              </m:ctrlPr>
            </m:e>
          </m:d>
          <m:r>
            <w:rPr>
              <w:rFonts w:ascii="Cambria Math" w:eastAsia="Cambria Math" w:hAnsi="Cambria Math" w:cs="Cambria Math"/>
            </w:rPr>
            <m:t>=</m:t>
          </m:r>
          <m:func>
            <m:funcPr>
              <m:ctrlPr>
                <w:rPr>
                  <w:rFonts w:ascii="Cambria Math" w:eastAsia="Cambria Math" w:hAnsi="Cambria Math" w:cs="Cambria Math"/>
                  <w:i/>
                  <w:lang w:val="nl-NL"/>
                </w:rPr>
              </m:ctrlPr>
            </m:funcPr>
            <m:fName>
              <m:r>
                <m:rPr>
                  <m:sty m:val="p"/>
                </m:rPr>
                <w:rPr>
                  <w:rFonts w:ascii="Cambria Math" w:eastAsia="Cambria Math" w:hAnsi="Cambria Math" w:cs="Cambria Math"/>
                </w:rPr>
                <m:t>log</m:t>
              </m:r>
            </m:fName>
            <m:e>
              <m:f>
                <m:fPr>
                  <m:ctrlPr>
                    <w:rPr>
                      <w:rFonts w:ascii="Cambria Math" w:eastAsia="Cambria Math" w:hAnsi="Cambria Math" w:cs="Cambria Math"/>
                      <w:i/>
                    </w:rPr>
                  </m:ctrlPr>
                </m:fPr>
                <m:num>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ctrlPr>
                    <w:rPr>
                      <w:rFonts w:ascii="Cambria Math" w:eastAsia="Cambria Math" w:hAnsi="Cambria Math" w:cs="Cambria Math"/>
                      <w:i/>
                      <w:lang w:val="nl-NL"/>
                    </w:rPr>
                  </m:ctrlPr>
                </m:num>
                <m:den>
                  <m:r>
                    <w:rPr>
                      <w:rFonts w:ascii="Cambria Math" w:eastAsia="Cambria Math" w:hAnsi="Cambria Math" w:cs="Cambria Math"/>
                    </w:rPr>
                    <m:t>1-</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den>
              </m:f>
            </m:e>
          </m:func>
        </m:oMath>
      </m:oMathPara>
    </w:p>
    <w:p w14:paraId="6137F532" w14:textId="22EA346D" w:rsidR="00557B08" w:rsidRPr="00D13F9E" w:rsidRDefault="00557B08" w:rsidP="00557B08">
      <w:pPr>
        <w:widowControl w:val="0"/>
        <w:rPr>
          <w:rFonts w:ascii="Calibri" w:eastAsia="Calibri" w:hAnsi="Calibri" w:cs="Calibri"/>
        </w:rPr>
      </w:pPr>
      <w:r w:rsidRPr="00D13F9E">
        <w:rPr>
          <w:rFonts w:ascii="Calibri" w:eastAsia="Calibri" w:hAnsi="Calibri" w:cs="Calibri"/>
          <w:lang w:val="en-US"/>
        </w:rPr>
        <w:t xml:space="preserve">The </w:t>
      </w:r>
      <w:r w:rsidRPr="005F7D26">
        <w:rPr>
          <w:rFonts w:ascii="Calibri" w:eastAsia="Calibri" w:hAnsi="Calibri" w:cs="Calibri"/>
          <w:b/>
          <w:i/>
          <w:lang w:val="en-US"/>
        </w:rPr>
        <w:t>likelihood</w:t>
      </w:r>
      <w:r w:rsidRPr="00D13F9E">
        <w:rPr>
          <w:rFonts w:ascii="Calibri" w:eastAsia="Calibri" w:hAnsi="Calibri" w:cs="Calibri"/>
          <w:lang w:val="en-US"/>
        </w:rPr>
        <w:t xml:space="preserve"> function for </w:t>
      </w:r>
      <m:oMath>
        <m:r>
          <w:rPr>
            <w:rFonts w:ascii="Cambria Math" w:eastAsia="Calibri" w:hAnsi="Cambria Math" w:cs="Calibri"/>
          </w:rPr>
          <m:t>logit</m:t>
        </m:r>
        <m:d>
          <m:dPr>
            <m:ctrlPr>
              <w:rPr>
                <w:rFonts w:ascii="Cambria Math" w:eastAsia="Calibri" w:hAnsi="Cambria Math" w:cs="Calibri"/>
                <w:i/>
                <w:lang w:val="nl-NL"/>
              </w:rPr>
            </m:ctrlPr>
          </m:dPr>
          <m:e>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ctrlPr>
              <w:rPr>
                <w:rFonts w:ascii="Cambria Math" w:eastAsia="Cambria Math" w:hAnsi="Cambria Math" w:cs="Cambria Math"/>
                <w:i/>
              </w:rPr>
            </m:ctrlPr>
          </m:e>
        </m:d>
      </m:oMath>
      <w:r w:rsidRPr="00D13F9E">
        <w:rPr>
          <w:rFonts w:ascii="Calibri" w:eastAsia="Calibri" w:hAnsi="Calibri" w:cs="Calibri"/>
        </w:rPr>
        <w:t xml:space="preserve"> is:</w:t>
      </w:r>
    </w:p>
    <w:p w14:paraId="4B87A744" w14:textId="2E28CB0C" w:rsidR="00557B08" w:rsidRPr="00D13F9E" w:rsidRDefault="00557B08" w:rsidP="00557B08">
      <w:pPr>
        <w:widowControl w:val="0"/>
        <w:rPr>
          <w:rFonts w:ascii="Calibri" w:eastAsia="Calibri" w:hAnsi="Calibri" w:cs="Calibri"/>
        </w:rPr>
      </w:pPr>
    </w:p>
    <w:p w14:paraId="6E02620D" w14:textId="22DA6537" w:rsidR="00557B08" w:rsidRPr="00EE6949" w:rsidRDefault="00557B08" w:rsidP="00557B08">
      <w:pPr>
        <w:widowControl w:val="0"/>
        <w:rPr>
          <w:rFonts w:ascii="Calibri" w:eastAsia="Calibri" w:hAnsi="Calibri" w:cs="Calibri"/>
        </w:rPr>
      </w:pPr>
      <m:oMathPara>
        <m:oMath>
          <m:r>
            <w:rPr>
              <w:rFonts w:ascii="Cambria Math" w:eastAsia="Calibri" w:hAnsi="Cambria Math" w:cs="Calibri"/>
            </w:rPr>
            <m:t>logit</m:t>
          </m:r>
          <m:d>
            <m:dPr>
              <m:ctrlPr>
                <w:rPr>
                  <w:rFonts w:ascii="Cambria Math" w:eastAsia="Calibri" w:hAnsi="Cambria Math" w:cs="Calibri"/>
                  <w:i/>
                  <w:lang w:val="nl-NL"/>
                </w:rPr>
              </m:ctrlPr>
            </m:dPr>
            <m:e>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B</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ctrlPr>
                <w:rPr>
                  <w:rFonts w:ascii="Cambria Math" w:eastAsia="Cambria Math" w:hAnsi="Cambria Math" w:cs="Cambria Math"/>
                  <w:i/>
                </w:rPr>
              </m:ctrlPr>
            </m:e>
          </m:d>
          <m:r>
            <w:rPr>
              <w:rFonts w:ascii="Cambria Math" w:eastAsia="Cambria Math" w:hAnsi="Cambria Math" w:cs="Cambria Math"/>
            </w:rPr>
            <m:t>~N(</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c</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i,t</m:t>
              </m:r>
            </m:sub>
          </m:sSub>
          <m:r>
            <w:rPr>
              <w:rFonts w:ascii="Cambria Math" w:eastAsia="Cambria Math" w:hAnsi="Cambria Math" w:cs="Cambria Math"/>
            </w:rPr>
            <m:t>)</m:t>
          </m:r>
        </m:oMath>
      </m:oMathPara>
    </w:p>
    <w:p w14:paraId="1FD4935A" w14:textId="77777777" w:rsidR="00EE6949" w:rsidRPr="00D13F9E" w:rsidRDefault="00EE6949" w:rsidP="00557B08">
      <w:pPr>
        <w:widowControl w:val="0"/>
        <w:rPr>
          <w:rFonts w:ascii="Calibri" w:eastAsia="Calibri" w:hAnsi="Calibri" w:cs="Calibri"/>
        </w:rPr>
      </w:pPr>
    </w:p>
    <w:p w14:paraId="01E4FF7B" w14:textId="310B4B88" w:rsidR="00507782" w:rsidRPr="00D13F9E" w:rsidRDefault="00507782" w:rsidP="00507782">
      <w:pPr>
        <w:widowControl w:val="0"/>
        <w:rPr>
          <w:rFonts w:ascii="Calibri" w:eastAsia="Calibri" w:hAnsi="Calibri" w:cs="Calibri"/>
        </w:rPr>
      </w:pPr>
      <w:r w:rsidRPr="00D13F9E">
        <w:rPr>
          <w:rFonts w:ascii="Calibri" w:eastAsia="Calibri" w:hAnsi="Calibri" w:cs="Calibri"/>
        </w:rPr>
        <w:t xml:space="preserve">with </w:t>
      </w:r>
      <w:r w:rsidRPr="00D13F9E">
        <w:rPr>
          <w:rFonts w:ascii="Calibri" w:eastAsia="Calibri" w:hAnsi="Calibri" w:cs="Calibri"/>
          <w:i/>
        </w:rPr>
        <w:t>N</w:t>
      </w:r>
      <w:r w:rsidRPr="00D13F9E">
        <w:rPr>
          <w:rFonts w:ascii="Calibri" w:eastAsia="Calibri" w:hAnsi="Calibri" w:cs="Calibri"/>
        </w:rPr>
        <w:t xml:space="preserve">(,) </w:t>
      </w:r>
      <w:r w:rsidR="00B02051" w:rsidRPr="00D13F9E">
        <w:rPr>
          <w:rFonts w:ascii="Calibri" w:eastAsia="Calibri" w:hAnsi="Calibri" w:cs="Calibri"/>
        </w:rPr>
        <w:t>denoting</w:t>
      </w:r>
      <w:r w:rsidRPr="00D13F9E">
        <w:rPr>
          <w:rFonts w:ascii="Calibri" w:eastAsia="Calibri" w:hAnsi="Calibri" w:cs="Calibri"/>
        </w:rPr>
        <w:t xml:space="preserve"> the Normal distribution with mean and standard deviation respectively, </w:t>
      </w:r>
      <m:oMath>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c</m:t>
            </m:r>
          </m:sub>
        </m:sSub>
      </m:oMath>
      <w:r w:rsidRPr="00D13F9E">
        <w:rPr>
          <w:rFonts w:ascii="Calibri" w:eastAsia="Calibri" w:hAnsi="Calibri" w:cs="Calibri"/>
        </w:rPr>
        <w:t xml:space="preserve"> </w:t>
      </w:r>
      <w:r w:rsidR="00B02051" w:rsidRPr="00D13F9E">
        <w:rPr>
          <w:rFonts w:ascii="Calibri" w:eastAsia="Calibri" w:hAnsi="Calibri" w:cs="Calibri"/>
        </w:rPr>
        <w:t>denoting</w:t>
      </w:r>
      <w:r w:rsidRPr="00D13F9E">
        <w:rPr>
          <w:rFonts w:ascii="Calibri" w:eastAsia="Calibri" w:hAnsi="Calibri" w:cs="Calibri"/>
        </w:rPr>
        <w:t xml:space="preserve"> the mean estimated probability of replication for claim </w:t>
      </w:r>
      <m:oMath>
        <m:r>
          <w:rPr>
            <w:rFonts w:ascii="Cambria Math" w:eastAsia="Calibri" w:hAnsi="Cambria Math" w:cs="Calibri"/>
          </w:rPr>
          <m:t>c</m:t>
        </m:r>
      </m:oMath>
      <w:r w:rsidR="00B02051" w:rsidRPr="00D13F9E">
        <w:rPr>
          <w:rFonts w:ascii="Calibri" w:eastAsia="Calibri" w:hAnsi="Calibri" w:cs="Calibri"/>
        </w:rPr>
        <w:t>,</w:t>
      </w:r>
      <w:r w:rsidRPr="00D13F9E">
        <w:rPr>
          <w:rFonts w:ascii="Calibri" w:eastAsia="Calibri" w:hAnsi="Calibri" w:cs="Calibri"/>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i,c</m:t>
            </m:r>
          </m:sub>
        </m:sSub>
      </m:oMath>
      <w:r w:rsidRPr="00D13F9E">
        <w:rPr>
          <w:rFonts w:ascii="Calibri" w:eastAsia="Calibri" w:hAnsi="Calibri" w:cs="Calibri"/>
        </w:rPr>
        <w:t xml:space="preserve"> </w:t>
      </w:r>
      <w:r w:rsidR="00B02051" w:rsidRPr="00D13F9E">
        <w:rPr>
          <w:rFonts w:ascii="Calibri" w:eastAsia="Calibri" w:hAnsi="Calibri" w:cs="Calibri"/>
        </w:rPr>
        <w:t>denoting</w:t>
      </w:r>
      <w:r w:rsidRPr="00D13F9E">
        <w:rPr>
          <w:rFonts w:ascii="Calibri" w:eastAsia="Calibri" w:hAnsi="Calibri" w:cs="Calibri"/>
        </w:rPr>
        <w:t xml:space="preserve"> the standard deviation of the estimated probability of replication for claim </w:t>
      </w:r>
      <m:oMath>
        <m:r>
          <w:rPr>
            <w:rFonts w:ascii="Cambria Math" w:eastAsia="Calibri" w:hAnsi="Cambria Math" w:cs="Calibri"/>
          </w:rPr>
          <m:t>c</m:t>
        </m:r>
      </m:oMath>
      <w:r w:rsidR="00E258A3" w:rsidRPr="00D13F9E">
        <w:rPr>
          <w:rFonts w:ascii="Calibri" w:eastAsia="Calibri" w:hAnsi="Calibri" w:cs="Calibri"/>
          <w:bCs/>
        </w:rPr>
        <w:t xml:space="preserve"> </w:t>
      </w:r>
      <w:r w:rsidRPr="00D13F9E">
        <w:rPr>
          <w:rFonts w:ascii="Calibri" w:eastAsia="Calibri" w:hAnsi="Calibri" w:cs="Calibri"/>
        </w:rPr>
        <w:t xml:space="preserve">and </w:t>
      </w:r>
      <w:r w:rsidR="00E724AF" w:rsidRPr="00D13F9E">
        <w:rPr>
          <w:rFonts w:ascii="Calibri" w:eastAsia="Calibri" w:hAnsi="Calibri" w:cs="Calibri"/>
        </w:rPr>
        <w:t>individual</w:t>
      </w:r>
      <w:r w:rsidR="00E258A3" w:rsidRPr="00D13F9E">
        <w:rPr>
          <w:rFonts w:ascii="Calibri" w:eastAsia="Calibri" w:hAnsi="Calibri" w:cs="Calibri"/>
          <w:i/>
        </w:rPr>
        <w:t xml:space="preserve"> </w:t>
      </w:r>
      <m:oMath>
        <m:r>
          <w:rPr>
            <w:rFonts w:ascii="Cambria Math" w:eastAsia="Calibri" w:hAnsi="Cambria Math" w:cs="Calibri"/>
          </w:rPr>
          <m:t>i</m:t>
        </m:r>
      </m:oMath>
      <w:r w:rsidR="00E258A3" w:rsidRPr="00D13F9E">
        <w:rPr>
          <w:rFonts w:ascii="Calibri" w:eastAsia="Calibri" w:hAnsi="Calibri" w:cs="Calibri"/>
          <w:bCs/>
        </w:rPr>
        <w:t xml:space="preserve"> </w:t>
      </w:r>
      <w:r w:rsidRPr="00D13F9E">
        <w:rPr>
          <w:rFonts w:ascii="Calibri" w:eastAsia="Calibri" w:hAnsi="Calibri" w:cs="Calibri"/>
        </w:rPr>
        <w:t xml:space="preserve"> Parameter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i,c</m:t>
            </m:r>
          </m:sub>
        </m:sSub>
      </m:oMath>
      <w:r w:rsidRPr="00D13F9E">
        <w:rPr>
          <w:rFonts w:ascii="Calibri" w:eastAsia="Calibri" w:hAnsi="Calibri" w:cs="Calibri"/>
        </w:rPr>
        <w:t xml:space="preserve"> is defined as:</w:t>
      </w:r>
    </w:p>
    <w:p w14:paraId="36AF3BC1" w14:textId="055BAF22" w:rsidR="00507782" w:rsidRPr="00D13F9E" w:rsidRDefault="00533119" w:rsidP="00507782">
      <w:pPr>
        <w:widowControl w:val="0"/>
        <w:rPr>
          <w:rFonts w:ascii="Calibri" w:eastAsia="Calibri" w:hAnsi="Calibri" w:cs="Calibri"/>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i,c</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U</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eastAsia="Cambria Math" w:hAnsi="Cambria Math" w:cs="Cambria Math"/>
                </w:rPr>
                <m:t>-</m:t>
              </m:r>
              <m:sSubSup>
                <m:sSubSupPr>
                  <m:ctrlPr>
                    <w:rPr>
                      <w:rFonts w:ascii="Cambria Math" w:hAnsi="Cambria Math"/>
                      <w:i/>
                      <w:color w:val="111111"/>
                      <w:shd w:val="clear" w:color="auto" w:fill="FFFFFF"/>
                    </w:rPr>
                  </m:ctrlPr>
                </m:sSubSupPr>
                <m:e>
                  <m:r>
                    <w:rPr>
                      <w:rFonts w:ascii="Cambria Math" w:hAnsi="Cambria Math"/>
                      <w:color w:val="111111"/>
                      <w:shd w:val="clear" w:color="auto" w:fill="FFFFFF"/>
                    </w:rPr>
                    <m:t>L</m:t>
                  </m:r>
                </m:e>
                <m:sub>
                  <m:r>
                    <w:rPr>
                      <w:rFonts w:ascii="Cambria Math" w:hAnsi="Cambria Math"/>
                      <w:color w:val="111111"/>
                      <w:shd w:val="clear" w:color="auto" w:fill="FFFFFF"/>
                    </w:rPr>
                    <m:t>c</m:t>
                  </m:r>
                </m:sub>
                <m:sup>
                  <m:r>
                    <w:rPr>
                      <w:rFonts w:ascii="Cambria Math" w:hAnsi="Cambria Math"/>
                      <w:color w:val="111111"/>
                      <w:shd w:val="clear" w:color="auto" w:fill="FFFFFF"/>
                    </w:rPr>
                    <m:t>i</m:t>
                  </m:r>
                </m:sup>
              </m:sSubSup>
              <m:r>
                <w:rPr>
                  <w:rFonts w:ascii="Cambria Math" w:eastAsia="Cambria Math" w:hAnsi="Cambria Math" w:cs="Cambria Math"/>
                </w:rPr>
                <m:t>+0.01</m:t>
              </m:r>
            </m:e>
          </m:d>
          <m:r>
            <w:rPr>
              <w:rFonts w:ascii="Cambria Math" w:eastAsia="Cambria Math" w:hAnsi="Cambria Math" w:cs="Cambria Math"/>
            </w:rPr>
            <m:t>×</m:t>
          </m:r>
          <m:rad>
            <m:radPr>
              <m:degHide m:val="1"/>
              <m:ctrlPr>
                <w:rPr>
                  <w:rFonts w:ascii="Cambria Math" w:eastAsia="Cambria Math" w:hAnsi="Cambria Math" w:cs="Cambria Math"/>
                  <w:i/>
                </w:rPr>
              </m:ctrlPr>
            </m:radPr>
            <m:deg/>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m:t>
                      </m:r>
                    </m:sub>
                  </m:sSub>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c</m:t>
                      </m:r>
                    </m:sub>
                  </m:sSub>
                </m:e>
                <m:sup>
                  <m:r>
                    <w:rPr>
                      <w:rFonts w:ascii="Cambria Math" w:eastAsia="Cambria Math" w:hAnsi="Cambria Math" w:cs="Cambria Math"/>
                    </w:rPr>
                    <m:t>2</m:t>
                  </m:r>
                </m:sup>
              </m:sSup>
            </m:e>
          </m:rad>
        </m:oMath>
      </m:oMathPara>
    </w:p>
    <w:p w14:paraId="5A69F9D1" w14:textId="2EA1B692" w:rsidR="00507782" w:rsidRPr="00D13F9E" w:rsidRDefault="00507782" w:rsidP="00507782">
      <w:pPr>
        <w:widowControl w:val="0"/>
        <w:rPr>
          <w:rFonts w:ascii="Calibri" w:eastAsia="Calibri" w:hAnsi="Calibri" w:cs="Calibri"/>
        </w:rPr>
      </w:pPr>
    </w:p>
    <w:p w14:paraId="0CE5CB3F" w14:textId="2D8D0995" w:rsidR="00507782" w:rsidRPr="005F7D26" w:rsidRDefault="00507782" w:rsidP="00507782">
      <w:pPr>
        <w:widowControl w:val="0"/>
        <w:rPr>
          <w:rFonts w:ascii="Calibri" w:eastAsia="Calibri" w:hAnsi="Calibri" w:cs="Calibri"/>
        </w:rPr>
      </w:pPr>
      <w:r w:rsidRPr="00D13F9E">
        <w:rPr>
          <w:rFonts w:ascii="Calibri" w:eastAsia="Calibri" w:hAnsi="Calibri" w:cs="Calibri"/>
        </w:rPr>
        <w:t xml:space="preserve">with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m:t>
            </m:r>
          </m:sub>
        </m:sSub>
      </m:oMath>
      <w:r w:rsidRPr="00D13F9E">
        <w:rPr>
          <w:rFonts w:ascii="Calibri" w:eastAsia="Calibri" w:hAnsi="Calibri" w:cs="Calibri"/>
        </w:rPr>
        <w:t xml:space="preserve"> </w:t>
      </w:r>
      <w:r w:rsidR="00B02051" w:rsidRPr="00D13F9E">
        <w:rPr>
          <w:rFonts w:ascii="Calibri" w:eastAsia="Calibri" w:hAnsi="Calibri" w:cs="Calibri"/>
        </w:rPr>
        <w:t>denoting</w:t>
      </w:r>
      <w:r w:rsidRPr="00D13F9E">
        <w:rPr>
          <w:rFonts w:ascii="Calibri" w:eastAsia="Calibri" w:hAnsi="Calibri" w:cs="Calibri"/>
        </w:rPr>
        <w:t xml:space="preserve"> the standard deviation of estimated probabilities of replication for </w:t>
      </w:r>
      <w:r w:rsidR="00E724AF" w:rsidRPr="00D13F9E">
        <w:rPr>
          <w:rFonts w:ascii="Calibri" w:eastAsia="Calibri" w:hAnsi="Calibri" w:cs="Calibri"/>
        </w:rPr>
        <w:t>individual</w:t>
      </w:r>
      <w:r w:rsidRPr="00D13F9E">
        <w:rPr>
          <w:rFonts w:ascii="Calibri" w:eastAsia="Calibri" w:hAnsi="Calibri" w:cs="Calibri"/>
        </w:rPr>
        <w:t xml:space="preserve"> </w:t>
      </w:r>
      <m:oMath>
        <m:r>
          <w:rPr>
            <w:rFonts w:ascii="Cambria Math" w:eastAsia="Calibri" w:hAnsi="Cambria Math" w:cs="Calibri"/>
          </w:rPr>
          <m:t>i</m:t>
        </m:r>
      </m:oMath>
      <w:r w:rsidR="00E258A3" w:rsidRPr="00D13F9E">
        <w:rPr>
          <w:rFonts w:ascii="Calibri" w:eastAsia="Calibri" w:hAnsi="Calibri" w:cs="Calibri"/>
          <w:bCs/>
        </w:rPr>
        <w:t xml:space="preserve"> </w:t>
      </w:r>
      <w:r w:rsidR="00E258A3" w:rsidRPr="00D13F9E">
        <w:rPr>
          <w:rFonts w:ascii="Calibri" w:eastAsia="Calibri" w:hAnsi="Calibri" w:cs="Calibri"/>
        </w:rPr>
        <w:t xml:space="preserve"> </w:t>
      </w:r>
      <w:r w:rsidRPr="00D13F9E">
        <w:rPr>
          <w:rFonts w:ascii="Calibri" w:eastAsia="Calibri" w:hAnsi="Calibri" w:cs="Calibri"/>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c</m:t>
            </m:r>
          </m:sub>
        </m:sSub>
      </m:oMath>
      <w:r w:rsidRPr="00D13F9E">
        <w:rPr>
          <w:rFonts w:ascii="Calibri" w:eastAsia="Calibri" w:hAnsi="Calibri" w:cs="Calibri"/>
        </w:rPr>
        <w:t xml:space="preserve"> </w:t>
      </w:r>
      <w:r w:rsidR="00B02051" w:rsidRPr="00D13F9E">
        <w:rPr>
          <w:rFonts w:ascii="Calibri" w:eastAsia="Calibri" w:hAnsi="Calibri" w:cs="Calibri"/>
        </w:rPr>
        <w:t>denoting</w:t>
      </w:r>
      <w:r w:rsidRPr="00D13F9E">
        <w:rPr>
          <w:rFonts w:ascii="Calibri" w:eastAsia="Calibri" w:hAnsi="Calibri" w:cs="Calibri"/>
        </w:rPr>
        <w:t xml:space="preserve"> the </w:t>
      </w:r>
      <w:r w:rsidRPr="005F7D26">
        <w:rPr>
          <w:rFonts w:ascii="Calibri" w:eastAsia="Calibri" w:hAnsi="Calibri" w:cs="Calibri"/>
        </w:rPr>
        <w:t>standard deviation of the estimated probability of replication for claim</w:t>
      </w:r>
      <w:r w:rsidR="00E258A3" w:rsidRPr="005F7D26">
        <w:rPr>
          <w:rFonts w:ascii="Calibri" w:eastAsia="Calibri" w:hAnsi="Calibri" w:cs="Calibri"/>
        </w:rPr>
        <w:t xml:space="preserve"> </w:t>
      </w:r>
      <m:oMath>
        <m:r>
          <w:rPr>
            <w:rFonts w:ascii="Cambria Math" w:eastAsia="Calibri" w:hAnsi="Cambria Math" w:cs="Calibri"/>
          </w:rPr>
          <m:t>c</m:t>
        </m:r>
      </m:oMath>
      <w:r w:rsidRPr="005F7D26">
        <w:rPr>
          <w:rFonts w:ascii="Calibri" w:eastAsia="Calibri" w:hAnsi="Calibri" w:cs="Calibri"/>
        </w:rPr>
        <w:t xml:space="preserve">. To complete the specification of the Bayesian model, priors need to be given for </w:t>
      </w:r>
      <m:oMath>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c</m:t>
            </m:r>
          </m:sub>
        </m:sSub>
      </m:oMath>
      <w:r w:rsidRPr="005F7D26">
        <w:rPr>
          <w:rFonts w:ascii="Calibri" w:eastAsia="Calibri" w:hAnsi="Calibri" w:cs="Calibri"/>
        </w:rPr>
        <w:t xml:space="preserve">,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m:t>
            </m:r>
          </m:sub>
        </m:sSub>
      </m:oMath>
      <w:r w:rsidRPr="005F7D26">
        <w:rPr>
          <w:rFonts w:ascii="Calibri" w:eastAsia="Calibri" w:hAnsi="Calibri" w:cs="Calibri"/>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c</m:t>
            </m:r>
          </m:sub>
        </m:sSub>
      </m:oMath>
      <w:r w:rsidRPr="005F7D26">
        <w:rPr>
          <w:rFonts w:ascii="Calibri" w:eastAsia="Calibri" w:hAnsi="Calibri" w:cs="Calibri"/>
        </w:rPr>
        <w:t>:</w:t>
      </w:r>
    </w:p>
    <w:p w14:paraId="42232EE3" w14:textId="0A58536E" w:rsidR="00507782" w:rsidRPr="005F7D26" w:rsidRDefault="00533119" w:rsidP="00507782">
      <w:pPr>
        <w:widowControl w:val="0"/>
        <w:rPr>
          <w:rFonts w:ascii="Calibri" w:eastAsia="Calibri" w:hAnsi="Calibri" w:cs="Calibri"/>
        </w:rPr>
      </w:pPr>
      <m:oMathPara>
        <m:oMath>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c</m:t>
              </m:r>
            </m:sub>
          </m:sSub>
          <m:r>
            <w:rPr>
              <w:rFonts w:ascii="Cambria Math" w:eastAsia="Cambria Math" w:hAnsi="Cambria Math" w:cs="Cambria Math"/>
            </w:rPr>
            <m:t>~N(0,3)</m:t>
          </m:r>
        </m:oMath>
      </m:oMathPara>
    </w:p>
    <w:p w14:paraId="53F88799" w14:textId="16DA2320" w:rsidR="00507782" w:rsidRPr="005F7D26" w:rsidRDefault="00D06522" w:rsidP="00507782">
      <w:pPr>
        <w:widowControl w:val="0"/>
        <w:rPr>
          <w:rFonts w:ascii="Calibri" w:eastAsia="Calibri" w:hAnsi="Calibri" w:cs="Calibri"/>
          <w:b/>
          <w:lang w:val="en-US"/>
        </w:rPr>
      </w:pPr>
      <w:r w:rsidRPr="005F7D26">
        <w:rPr>
          <w:rFonts w:ascii="Calibri" w:eastAsia="Calibri" w:hAnsi="Calibri" w:cs="Calibri"/>
        </w:rPr>
        <w:t xml:space="preserve">                                </w:t>
      </w:r>
      <w:r w:rsidRPr="005F7D26">
        <w:rPr>
          <w:rFonts w:ascii="Calibri" w:eastAsia="Calibri" w:hAnsi="Calibri" w:cs="Calibri"/>
          <w:b/>
          <w:i/>
        </w:rPr>
        <w:t xml:space="preserve">Priors </w:t>
      </w:r>
      <w:r w:rsidRPr="005F7D26">
        <w:rPr>
          <w:rFonts w:ascii="Calibri" w:eastAsia="Calibri" w:hAnsi="Calibri" w:cs="Calibri"/>
        </w:rPr>
        <w:t xml:space="preserve">                             </w:t>
      </w:r>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m:t>
            </m:r>
          </m:sub>
        </m:sSub>
        <m:r>
          <w:rPr>
            <w:rFonts w:ascii="Cambria Math" w:eastAsia="Cambria Math" w:hAnsi="Cambria Math" w:cs="Cambria Math"/>
          </w:rPr>
          <m:t>~U(0,20)</m:t>
        </m:r>
      </m:oMath>
    </w:p>
    <w:p w14:paraId="16576176" w14:textId="28D16807" w:rsidR="00507782" w:rsidRPr="005F7D26" w:rsidRDefault="00533119" w:rsidP="00507782">
      <w:pPr>
        <w:widowControl w:val="0"/>
        <w:rPr>
          <w:rFonts w:ascii="Calibri" w:eastAsia="Calibri" w:hAnsi="Calibri" w:cs="Calibri"/>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c</m:t>
              </m:r>
            </m:sub>
          </m:sSub>
          <m:r>
            <w:rPr>
              <w:rFonts w:ascii="Cambria Math" w:eastAsia="Cambria Math" w:hAnsi="Cambria Math" w:cs="Cambria Math"/>
            </w:rPr>
            <m:t>~U(0,20)</m:t>
          </m:r>
        </m:oMath>
      </m:oMathPara>
    </w:p>
    <w:p w14:paraId="4652CE6C" w14:textId="2F69AEF8" w:rsidR="00B02051" w:rsidRPr="005F7D26" w:rsidRDefault="00B02051" w:rsidP="00507782">
      <w:pPr>
        <w:widowControl w:val="0"/>
        <w:rPr>
          <w:rFonts w:ascii="Calibri" w:eastAsia="Calibri" w:hAnsi="Calibri" w:cs="Calibri"/>
        </w:rPr>
      </w:pPr>
      <w:r w:rsidRPr="005F7D26">
        <w:rPr>
          <w:rFonts w:ascii="Calibri" w:eastAsia="Calibri" w:hAnsi="Calibri" w:cs="Calibri"/>
        </w:rPr>
        <w:t xml:space="preserve">with </w:t>
      </w:r>
      <w:r w:rsidRPr="005F7D26">
        <w:rPr>
          <w:rFonts w:ascii="Calibri" w:eastAsia="Calibri" w:hAnsi="Calibri" w:cs="Calibri"/>
          <w:i/>
        </w:rPr>
        <w:t>U</w:t>
      </w:r>
      <w:r w:rsidRPr="005F7D26">
        <w:rPr>
          <w:rFonts w:ascii="Calibri" w:eastAsia="Calibri" w:hAnsi="Calibri" w:cs="Calibri"/>
        </w:rPr>
        <w:t xml:space="preserve">(,) denoting the Uniform distribution with lower and upper bound, respectively. The quantity of interest </w:t>
      </w:r>
      <w:r w:rsidR="00D06522" w:rsidRPr="005F7D26">
        <w:rPr>
          <w:rFonts w:ascii="Calibri" w:eastAsia="Calibri" w:hAnsi="Calibri" w:cs="Calibri"/>
        </w:rPr>
        <w:t>is</w:t>
      </w:r>
      <w:r w:rsidRPr="005F7D26">
        <w:rPr>
          <w:rFonts w:ascii="Calibri" w:eastAsia="Calibri" w:hAnsi="Calibri" w:cs="Calibri"/>
        </w:rPr>
        <w:t xml:space="preserve"> the </w:t>
      </w:r>
      <w:r w:rsidR="00D06522" w:rsidRPr="005F7D26">
        <w:rPr>
          <w:rFonts w:ascii="Calibri" w:eastAsia="Calibri" w:hAnsi="Calibri" w:cs="Calibri"/>
        </w:rPr>
        <w:t xml:space="preserve">median of the </w:t>
      </w:r>
      <w:r w:rsidRPr="005F7D26">
        <w:rPr>
          <w:rFonts w:ascii="Calibri" w:eastAsia="Calibri" w:hAnsi="Calibri" w:cs="Calibri"/>
        </w:rPr>
        <w:t>posterior distribution</w:t>
      </w:r>
      <w:r w:rsidR="00D06522" w:rsidRPr="005F7D26">
        <w:rPr>
          <w:rFonts w:ascii="Calibri" w:eastAsia="Calibri" w:hAnsi="Calibri" w:cs="Calibri"/>
        </w:rPr>
        <w:t xml:space="preserve"> of the</w:t>
      </w:r>
      <w:r w:rsidRPr="005F7D26">
        <w:rPr>
          <w:rFonts w:ascii="Calibri" w:eastAsia="Calibri" w:hAnsi="Calibri" w:cs="Calibri"/>
        </w:rPr>
        <w:t xml:space="preserve"> estimated probability of replication for each claim </w:t>
      </w:r>
      <m:oMath>
        <m:r>
          <w:rPr>
            <w:rFonts w:ascii="Cambria Math" w:eastAsia="Calibri" w:hAnsi="Cambria Math" w:cs="Calibri"/>
          </w:rPr>
          <m:t>c</m:t>
        </m:r>
      </m:oMath>
      <w:r w:rsidRPr="005F7D26">
        <w:rPr>
          <w:rFonts w:ascii="Calibri" w:eastAsia="Calibri" w:hAnsi="Calibri" w:cs="Calibri"/>
        </w:rPr>
        <w:t>.</w:t>
      </w:r>
    </w:p>
    <w:p w14:paraId="2304CDE5" w14:textId="0A5B84F0" w:rsidR="00D06522" w:rsidRPr="005F7D26" w:rsidRDefault="00D06522" w:rsidP="00507782">
      <w:pPr>
        <w:widowControl w:val="0"/>
        <w:rPr>
          <w:rFonts w:ascii="Calibri" w:eastAsia="Calibri" w:hAnsi="Calibri" w:cs="Calibri"/>
        </w:rPr>
      </w:pPr>
    </w:p>
    <w:p w14:paraId="7407AE3F" w14:textId="3C44BB6F" w:rsidR="00D06522" w:rsidRPr="005F7D26" w:rsidRDefault="00D06522" w:rsidP="00D06522">
      <w:pPr>
        <w:widowControl w:val="0"/>
        <w:jc w:val="center"/>
        <w:rPr>
          <w:rFonts w:ascii="Calibri" w:eastAsia="Calibri" w:hAnsi="Calibri" w:cs="Calibri"/>
        </w:rPr>
      </w:pPr>
      <w:r w:rsidRPr="005F7D26">
        <w:rPr>
          <w:rFonts w:ascii="Calibri" w:eastAsia="Calibri" w:hAnsi="Calibri" w:cs="Calibri"/>
        </w:rPr>
        <w:t xml:space="preserve">Posterior </w:t>
      </w:r>
      <m:oMath>
        <m:r>
          <w:rPr>
            <w:rFonts w:ascii="Cambria Math" w:eastAsia="Calibri" w:hAnsi="Cambria Math" w:cs="Calibri"/>
          </w:rPr>
          <m:t>∝ Likelihood × Prior</m:t>
        </m:r>
      </m:oMath>
    </w:p>
    <w:p w14:paraId="33D75702" w14:textId="6731BEB7" w:rsidR="00D06522" w:rsidRPr="005F7D26" w:rsidRDefault="00D06522" w:rsidP="00D06522">
      <w:pPr>
        <w:widowControl w:val="0"/>
        <w:jc w:val="center"/>
        <w:rPr>
          <w:rFonts w:ascii="Calibri" w:eastAsia="Calibri" w:hAnsi="Calibri" w:cs="Calibri"/>
        </w:rPr>
      </w:pPr>
    </w:p>
    <w:p w14:paraId="7A6E6E42" w14:textId="732E8C15" w:rsidR="00D06522" w:rsidRPr="00D13F9E" w:rsidRDefault="00D06522" w:rsidP="00D06522">
      <w:pPr>
        <w:widowControl w:val="0"/>
        <w:rPr>
          <w:rFonts w:ascii="Calibri" w:eastAsia="Calibri" w:hAnsi="Calibri" w:cs="Calibri"/>
        </w:rPr>
      </w:pPr>
      <w:r w:rsidRPr="005F7D26">
        <w:rPr>
          <w:rFonts w:ascii="Calibri" w:eastAsia="Calibri" w:hAnsi="Calibri" w:cs="Calibri"/>
        </w:rPr>
        <w:t xml:space="preserve">An MCMC algorithm is used to generate samples from </w:t>
      </w:r>
      <w:r w:rsidR="00891615" w:rsidRPr="005F7D26">
        <w:rPr>
          <w:rFonts w:ascii="Calibri" w:eastAsia="Calibri" w:hAnsi="Calibri" w:cs="Calibri"/>
        </w:rPr>
        <w:t>this posterior distribution</w:t>
      </w:r>
      <w:r w:rsidRPr="005F7D26">
        <w:rPr>
          <w:rFonts w:ascii="Calibri" w:eastAsia="Calibri" w:hAnsi="Calibri" w:cs="Calibri"/>
        </w:rPr>
        <w:t>, after the parameters were back transformed to original values.</w:t>
      </w:r>
      <w:r w:rsidRPr="00D13F9E">
        <w:rPr>
          <w:rFonts w:ascii="Calibri" w:eastAsia="Calibri" w:hAnsi="Calibri" w:cs="Calibri"/>
        </w:rPr>
        <w:t xml:space="preserve"> </w:t>
      </w:r>
    </w:p>
    <w:p w14:paraId="0A0E4CC7" w14:textId="61A412EE" w:rsidR="00D06522" w:rsidRPr="00D13F9E" w:rsidRDefault="00D06522" w:rsidP="00D06522">
      <w:pPr>
        <w:widowControl w:val="0"/>
        <w:rPr>
          <w:rFonts w:ascii="Calibri" w:eastAsia="Calibri" w:hAnsi="Calibri" w:cs="Calibri"/>
        </w:rPr>
      </w:pPr>
    </w:p>
    <w:p w14:paraId="7614E403" w14:textId="4DAAD987" w:rsidR="00557B08" w:rsidRPr="00D13F9E" w:rsidRDefault="00533119">
      <w:pPr>
        <w:widowControl w:val="0"/>
        <w:rPr>
          <w:rFonts w:ascii="Calibri" w:eastAsia="Calibri" w:hAnsi="Calibri" w:cs="Calibri"/>
          <w:i/>
          <w:color w:val="000000"/>
        </w:rPr>
      </w:pPr>
      <m:oMathPara>
        <m:oMath>
          <m:sSub>
            <m:sSubPr>
              <m:ctrlPr>
                <w:rPr>
                  <w:rFonts w:ascii="Cambria Math" w:hAnsi="Cambria Math" w:cstheme="minorHAnsi"/>
                  <w:i/>
                </w:rPr>
              </m:ctrlPr>
            </m:sSubPr>
            <m:e>
              <m:r>
                <m:rPr>
                  <m:sty m:val="p"/>
                </m:rPr>
                <w:rPr>
                  <w:rFonts w:ascii="Cambria Math" w:hAnsi="Cambria Math"/>
                  <w:color w:val="111111"/>
                  <w:shd w:val="clear" w:color="auto" w:fill="FFFFFF"/>
                </w:rPr>
                <m:t>p̂</m:t>
              </m:r>
            </m:e>
            <m:sub>
              <m:r>
                <w:rPr>
                  <w:rFonts w:ascii="Cambria Math" w:hAnsi="Cambria Math" w:cstheme="minorHAnsi"/>
                </w:rPr>
                <m:t>c</m:t>
              </m:r>
            </m:sub>
          </m:sSub>
          <m:d>
            <m:dPr>
              <m:ctrlPr>
                <w:rPr>
                  <w:rFonts w:ascii="Cambria Math" w:hAnsi="Cambria Math"/>
                  <w:i/>
                  <w:color w:val="111111"/>
                  <w:shd w:val="clear" w:color="auto" w:fill="FFFFFF"/>
                </w:rPr>
              </m:ctrlPr>
            </m:dPr>
            <m:e>
              <m:r>
                <m:rPr>
                  <m:sty m:val="p"/>
                </m:rPr>
                <w:rPr>
                  <w:rFonts w:ascii="Cambria Math" w:hAnsi="Cambria Math"/>
                  <w:color w:val="000000"/>
                </w:rPr>
                <m:t>BayTriVar</m:t>
              </m:r>
            </m:e>
          </m:d>
          <m:r>
            <w:rPr>
              <w:rFonts w:ascii="Cambria Math" w:eastAsia="Cambria Math" w:hAnsi="Cambria Math" w:cs="Cambria Math"/>
              <w:color w:val="000000"/>
            </w:rPr>
            <m:t>=</m:t>
          </m:r>
          <m:sSup>
            <m:sSupPr>
              <m:ctrlPr>
                <w:rPr>
                  <w:rFonts w:ascii="Cambria Math" w:eastAsia="Cambria Math" w:hAnsi="Cambria Math" w:cs="Cambria Math"/>
                  <w:i/>
                  <w:color w:val="000000"/>
                </w:rPr>
              </m:ctrlPr>
            </m:sSupPr>
            <m:e>
              <m:r>
                <w:rPr>
                  <w:rFonts w:ascii="Cambria Math" w:eastAsia="Cambria Math" w:hAnsi="Cambria Math" w:cs="Cambria Math"/>
                  <w:color w:val="000000"/>
                </w:rPr>
                <m:t>Posterior</m:t>
              </m:r>
            </m:e>
            <m:sup>
              <m:r>
                <w:rPr>
                  <w:rFonts w:ascii="Cambria Math" w:eastAsia="Cambria Math" w:hAnsi="Cambria Math" w:cs="Cambria Math"/>
                  <w:color w:val="000000"/>
                </w:rPr>
                <m:t>-1</m:t>
              </m:r>
            </m:sup>
          </m:sSup>
          <m:r>
            <w:rPr>
              <w:rFonts w:ascii="Cambria Math" w:eastAsia="Cambria Math" w:hAnsi="Cambria Math" w:cs="Cambria Math"/>
              <w:color w:val="000000"/>
            </w:rPr>
            <m:t>(0.5)</m:t>
          </m:r>
        </m:oMath>
      </m:oMathPara>
    </w:p>
    <w:p w14:paraId="2F2C19AD" w14:textId="49E1D11F" w:rsidR="00D06522" w:rsidRPr="00D13F9E" w:rsidRDefault="00D06522">
      <w:pPr>
        <w:widowControl w:val="0"/>
        <w:rPr>
          <w:rFonts w:ascii="Calibri" w:eastAsia="Calibri" w:hAnsi="Calibri" w:cs="Calibri"/>
          <w:b/>
          <w:i/>
          <w:lang w:val="en-US"/>
        </w:rPr>
      </w:pPr>
    </w:p>
    <w:p w14:paraId="6D1DD03D" w14:textId="77777777" w:rsidR="00657381" w:rsidRPr="00657381" w:rsidRDefault="00657381" w:rsidP="00657381">
      <w:pPr>
        <w:rPr>
          <w:ins w:id="42" w:author="Bonnie Wintle" w:date="2019-11-15T18:41:00Z"/>
          <w:rFonts w:eastAsia="Calibri" w:cstheme="minorHAnsi"/>
          <w:b/>
          <w:bCs/>
          <w:sz w:val="28"/>
          <w:szCs w:val="28"/>
        </w:rPr>
      </w:pPr>
      <w:bookmarkStart w:id="43" w:name="_Toc22066275"/>
      <w:ins w:id="44" w:author="Bonnie Wintle" w:date="2019-11-15T18:41:00Z">
        <w:r w:rsidRPr="00657381">
          <w:rPr>
            <w:rFonts w:eastAsia="Calibri" w:cstheme="minorHAnsi"/>
            <w:b/>
            <w:bCs/>
            <w:sz w:val="28"/>
            <w:szCs w:val="28"/>
          </w:rPr>
          <w:t>Method of Parameter Estimation</w:t>
        </w:r>
      </w:ins>
    </w:p>
    <w:p w14:paraId="2BCAB02B" w14:textId="77777777" w:rsidR="00657381" w:rsidRPr="00657381" w:rsidRDefault="00657381" w:rsidP="00657381">
      <w:pPr>
        <w:rPr>
          <w:ins w:id="45" w:author="Bonnie Wintle" w:date="2019-11-15T18:41:00Z"/>
          <w:rFonts w:cstheme="minorHAnsi"/>
        </w:rPr>
      </w:pPr>
      <w:ins w:id="46" w:author="Bonnie Wintle" w:date="2019-11-15T18:41:00Z">
        <w:r w:rsidRPr="00657381">
          <w:rPr>
            <w:rFonts w:cstheme="minorHAnsi"/>
          </w:rPr>
          <w:t xml:space="preserve">The model will be fitted with the R package </w:t>
        </w:r>
        <w:r w:rsidRPr="00657381">
          <w:rPr>
            <w:rFonts w:cstheme="minorHAnsi"/>
            <w:iCs/>
          </w:rPr>
          <w:t>R2jags</w:t>
        </w:r>
        <w:r w:rsidRPr="00657381">
          <w:rPr>
            <w:rFonts w:cstheme="minorHAnsi"/>
          </w:rPr>
          <w:t xml:space="preserve"> (</w:t>
        </w:r>
        <w:proofErr w:type="spellStart"/>
        <w:r>
          <w:rPr>
            <w:rFonts w:cstheme="minorHAnsi"/>
            <w:iCs/>
            <w:color w:val="000000"/>
          </w:rPr>
          <w:t>Su</w:t>
        </w:r>
        <w:proofErr w:type="spellEnd"/>
        <w:r>
          <w:rPr>
            <w:rFonts w:cstheme="minorHAnsi"/>
            <w:iCs/>
            <w:color w:val="000000"/>
          </w:rPr>
          <w:t xml:space="preserve"> &amp; </w:t>
        </w:r>
        <w:proofErr w:type="spellStart"/>
        <w:r>
          <w:rPr>
            <w:rFonts w:cstheme="minorHAnsi"/>
            <w:iCs/>
            <w:color w:val="000000"/>
          </w:rPr>
          <w:t>Majima</w:t>
        </w:r>
        <w:proofErr w:type="spellEnd"/>
        <w:r>
          <w:rPr>
            <w:rFonts w:cstheme="minorHAnsi"/>
            <w:iCs/>
            <w:color w:val="000000"/>
          </w:rPr>
          <w:t xml:space="preserve"> 2019</w:t>
        </w:r>
        <w:r w:rsidRPr="00657381">
          <w:rPr>
            <w:rFonts w:cstheme="minorHAnsi"/>
          </w:rPr>
          <w:t xml:space="preserve">) or </w:t>
        </w:r>
        <w:proofErr w:type="spellStart"/>
        <w:r w:rsidRPr="00657381">
          <w:rPr>
            <w:rFonts w:cstheme="minorHAnsi"/>
            <w:iCs/>
          </w:rPr>
          <w:t>greta</w:t>
        </w:r>
        <w:proofErr w:type="spellEnd"/>
        <w:r w:rsidRPr="00657381">
          <w:rPr>
            <w:rFonts w:cstheme="minorHAnsi"/>
          </w:rPr>
          <w:t xml:space="preserve"> (Golding 2019). </w:t>
        </w:r>
      </w:ins>
    </w:p>
    <w:p w14:paraId="19D52CC7" w14:textId="77777777" w:rsidR="00657381" w:rsidRPr="00657381" w:rsidRDefault="00657381" w:rsidP="00657381">
      <w:pPr>
        <w:rPr>
          <w:ins w:id="47" w:author="Bonnie Wintle" w:date="2019-11-15T18:41:00Z"/>
          <w:rFonts w:eastAsia="Calibri" w:cstheme="minorHAnsi"/>
        </w:rPr>
      </w:pPr>
    </w:p>
    <w:p w14:paraId="222388E4" w14:textId="77777777" w:rsidR="00657381" w:rsidRPr="00657381" w:rsidRDefault="00657381" w:rsidP="00657381">
      <w:pPr>
        <w:rPr>
          <w:ins w:id="48" w:author="Bonnie Wintle" w:date="2019-11-15T18:41:00Z"/>
          <w:rFonts w:eastAsia="Calibri" w:cstheme="minorHAnsi"/>
          <w:b/>
          <w:bCs/>
          <w:sz w:val="28"/>
          <w:szCs w:val="28"/>
        </w:rPr>
      </w:pPr>
      <w:ins w:id="49" w:author="Bonnie Wintle" w:date="2019-11-15T18:41:00Z">
        <w:r w:rsidRPr="00657381">
          <w:rPr>
            <w:rFonts w:eastAsia="Calibri" w:cstheme="minorHAnsi"/>
            <w:b/>
            <w:bCs/>
            <w:sz w:val="28"/>
            <w:szCs w:val="28"/>
          </w:rPr>
          <w:t>Model Checking Tests</w:t>
        </w:r>
      </w:ins>
    </w:p>
    <w:p w14:paraId="484747F4" w14:textId="71A02D29" w:rsidR="00657381" w:rsidRDefault="00657381" w:rsidP="00657381">
      <w:pPr>
        <w:rPr>
          <w:ins w:id="50" w:author="Bonnie Wintle" w:date="2019-11-15T18:41:00Z"/>
          <w:rFonts w:eastAsia="Calibri" w:cstheme="minorHAnsi"/>
          <w:iCs/>
        </w:rPr>
      </w:pPr>
      <w:ins w:id="51" w:author="Bonnie Wintle" w:date="2019-11-15T18:41:00Z">
        <w:r w:rsidRPr="00872CDC">
          <w:rPr>
            <w:rFonts w:eastAsia="Calibri" w:cstheme="minorHAnsi"/>
            <w:iCs/>
          </w:rPr>
          <w:t xml:space="preserve">Model checking will include posterior predictive checks on the </w:t>
        </w:r>
        <w:r w:rsidRPr="00657381">
          <w:rPr>
            <w:rFonts w:eastAsia="Calibri" w:cstheme="minorHAnsi"/>
          </w:rPr>
          <w:t>Claims Assessment</w:t>
        </w:r>
        <w:r w:rsidRPr="00872CDC">
          <w:rPr>
            <w:rFonts w:eastAsia="Calibri" w:cstheme="minorHAnsi"/>
            <w:iCs/>
          </w:rPr>
          <w:t xml:space="preserve"> data. Cross-validation w</w:t>
        </w:r>
        <w:r w:rsidRPr="00657381">
          <w:rPr>
            <w:rFonts w:eastAsia="Calibri" w:cstheme="minorHAnsi"/>
            <w:iCs/>
          </w:rPr>
          <w:t xml:space="preserve">ill be undertaken on the </w:t>
        </w:r>
        <w:r w:rsidRPr="00657381">
          <w:rPr>
            <w:rFonts w:eastAsia="Calibri" w:cstheme="minorHAnsi"/>
          </w:rPr>
          <w:t>Claims Assessment</w:t>
        </w:r>
        <w:r w:rsidRPr="00657381">
          <w:rPr>
            <w:rFonts w:eastAsia="Calibri" w:cstheme="minorHAnsi"/>
            <w:iCs/>
          </w:rPr>
          <w:t xml:space="preserve"> data for which there are known outcomes. </w:t>
        </w:r>
      </w:ins>
    </w:p>
    <w:p w14:paraId="28F16FB6" w14:textId="77777777" w:rsidR="00657381" w:rsidRPr="00657381" w:rsidRDefault="00657381" w:rsidP="00657381">
      <w:pPr>
        <w:rPr>
          <w:ins w:id="52" w:author="Bonnie Wintle" w:date="2019-11-15T18:41:00Z"/>
          <w:rFonts w:eastAsia="Calibri" w:cstheme="minorHAnsi"/>
          <w:iCs/>
        </w:rPr>
      </w:pPr>
    </w:p>
    <w:p w14:paraId="76D93CDC" w14:textId="595BA68F" w:rsidR="005F7D26" w:rsidRPr="00EF4D61" w:rsidRDefault="00935B77" w:rsidP="00EF4D61">
      <w:pPr>
        <w:pStyle w:val="Heading2"/>
      </w:pPr>
      <w:proofErr w:type="spellStart"/>
      <w:r w:rsidRPr="00EF4D61">
        <w:lastRenderedPageBreak/>
        <w:t>BayPRIORsAgg</w:t>
      </w:r>
      <w:proofErr w:type="spellEnd"/>
      <w:r w:rsidRPr="00EF4D61">
        <w:t>: Prior derived from predictive</w:t>
      </w:r>
      <w:r w:rsidR="00EF4D61">
        <w:t xml:space="preserve"> </w:t>
      </w:r>
      <w:r w:rsidRPr="00EF4D61">
        <w:t>models, updated with best estimates</w:t>
      </w:r>
      <w:bookmarkEnd w:id="43"/>
    </w:p>
    <w:p w14:paraId="7DAA3168" w14:textId="4255328F" w:rsidR="00701E87" w:rsidRDefault="00701E87" w:rsidP="000C3C23">
      <w:bookmarkStart w:id="53" w:name="_l422kjfyt7k7" w:colFirst="0" w:colLast="0"/>
      <w:bookmarkEnd w:id="53"/>
      <w:r>
        <w:t xml:space="preserve">This </w:t>
      </w:r>
      <w:proofErr w:type="spellStart"/>
      <w:r>
        <w:rPr>
          <w:i/>
        </w:rPr>
        <w:t>BayPRIORsAgg</w:t>
      </w:r>
      <w:proofErr w:type="spellEnd"/>
      <w:r>
        <w:rPr>
          <w:i/>
        </w:rPr>
        <w:t xml:space="preserve"> </w:t>
      </w:r>
      <w:r>
        <w:t xml:space="preserve">method uses Bayesian updating to update a prior probability of replication estimated from a predictive model with an aggregate of the experts’ best estimates for any given claim. </w:t>
      </w:r>
    </w:p>
    <w:p w14:paraId="598179F4" w14:textId="77777777" w:rsidR="000C3C23" w:rsidRDefault="000C3C23" w:rsidP="000C3C23"/>
    <w:p w14:paraId="05365E7E" w14:textId="77777777" w:rsidR="00701E87" w:rsidRPr="000C3C23" w:rsidRDefault="00701E87" w:rsidP="000C3C23">
      <w:pPr>
        <w:rPr>
          <w:b/>
          <w:bCs/>
          <w:sz w:val="28"/>
          <w:szCs w:val="28"/>
        </w:rPr>
      </w:pPr>
      <w:bookmarkStart w:id="54" w:name="_uqmob96wbem7" w:colFirst="0" w:colLast="0"/>
      <w:bookmarkEnd w:id="54"/>
      <w:r w:rsidRPr="000C3C23">
        <w:rPr>
          <w:b/>
          <w:bCs/>
          <w:sz w:val="28"/>
          <w:szCs w:val="28"/>
        </w:rPr>
        <w:t>Predictive Model generating Prior Estimates</w:t>
      </w:r>
    </w:p>
    <w:p w14:paraId="11D3B70E" w14:textId="77777777" w:rsidR="00701E87" w:rsidRDefault="00701E87" w:rsidP="000C3C23">
      <w:r>
        <w:t xml:space="preserve">We developed a Multilevel Logistic regression model to produce our prior estimates for each claim. We used a database of replications conducted as part of recent </w:t>
      </w:r>
      <w:proofErr w:type="gramStart"/>
      <w:r>
        <w:t>large scale</w:t>
      </w:r>
      <w:proofErr w:type="gramEnd"/>
      <w:r>
        <w:t xml:space="preserve"> replication projects (e.g., the Reproducibility Project: Psychology; Open Science Collaboration, 2015) to fit a multilevel logistic regression model that predicts the probability of replication using attributes of the original study:</w:t>
      </w:r>
    </w:p>
    <w:p w14:paraId="02225F2B" w14:textId="77777777" w:rsidR="00701E87" w:rsidRDefault="00701E87" w:rsidP="00701E87">
      <w:pPr>
        <w:spacing w:before="180" w:after="120" w:line="360" w:lineRule="auto"/>
        <w:rPr>
          <w:i/>
        </w:rPr>
      </w:pPr>
      <m:oMathPara>
        <m:oMath>
          <m:r>
            <w:rPr>
              <w:rFonts w:ascii="Cambria Math" w:hAnsi="Cambria Math"/>
              <w:sz w:val="16"/>
              <w:szCs w:val="16"/>
            </w:rPr>
            <m:t xml:space="preserve">Logit(replication odds) =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n_authors+</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interaction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3</m:t>
              </m:r>
            </m:sub>
          </m:sSub>
          <m:r>
            <w:rPr>
              <w:rFonts w:ascii="Cambria Math" w:hAnsi="Cambria Math"/>
              <w:sz w:val="16"/>
              <w:szCs w:val="16"/>
            </w:rPr>
            <m:t xml:space="preserve">ln(sample_size) +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4</m:t>
              </m:r>
            </m:sub>
          </m:sSub>
          <m:r>
            <w:rPr>
              <w:rFonts w:ascii="Cambria Math" w:hAnsi="Cambria Math"/>
              <w:sz w:val="16"/>
              <w:szCs w:val="16"/>
            </w:rPr>
            <m:t xml:space="preserve">n_statcheck_errors + </m:t>
          </m:r>
          <m:sSub>
            <m:sSubPr>
              <m:ctrlPr>
                <w:rPr>
                  <w:rFonts w:ascii="Cambria Math" w:hAnsi="Cambria Math"/>
                  <w:i/>
                  <w:sz w:val="16"/>
                  <w:szCs w:val="16"/>
                </w:rPr>
              </m:ctrlPr>
            </m:sSubPr>
            <m:e>
              <m:r>
                <w:rPr>
                  <w:rFonts w:ascii="Cambria Math" w:hAnsi="Cambria Math"/>
                  <w:sz w:val="16"/>
                  <w:szCs w:val="16"/>
                </w:rPr>
                <m:t>u</m:t>
              </m:r>
            </m:e>
            <m:sub>
              <m:r>
                <w:rPr>
                  <w:rFonts w:ascii="Cambria Math" w:hAnsi="Cambria Math"/>
                  <w:sz w:val="16"/>
                  <w:szCs w:val="16"/>
                </w:rPr>
                <m:t>article</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U</m:t>
              </m:r>
            </m:e>
            <m:sub>
              <m:r>
                <w:rPr>
                  <w:rFonts w:ascii="Cambria Math" w:hAnsi="Cambria Math"/>
                  <w:sz w:val="16"/>
                  <w:szCs w:val="16"/>
                </w:rPr>
                <m:t xml:space="preserve">project + </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id</m:t>
                  </m:r>
                </m:sub>
              </m:sSub>
            </m:sub>
          </m:sSub>
        </m:oMath>
      </m:oMathPara>
    </w:p>
    <w:p w14:paraId="792A1C8E" w14:textId="77777777" w:rsidR="000C3C23" w:rsidRDefault="000C3C23" w:rsidP="000C3C23"/>
    <w:p w14:paraId="7BA9A83E" w14:textId="573075F5" w:rsidR="00701E87" w:rsidRDefault="00701E87" w:rsidP="000C3C23">
      <w:r>
        <w:t>Included as predictors in the model are</w:t>
      </w:r>
    </w:p>
    <w:p w14:paraId="36A85880" w14:textId="77777777" w:rsidR="00701E87" w:rsidRDefault="00701E87" w:rsidP="000C3C23">
      <w:r>
        <w:t>1. the number of authors included in the original article (</w:t>
      </w:r>
      <w:proofErr w:type="spellStart"/>
      <w:r>
        <w:rPr>
          <w:i/>
        </w:rPr>
        <w:t>n_authors</w:t>
      </w:r>
      <w:proofErr w:type="spellEnd"/>
      <w:r>
        <w:t>)</w:t>
      </w:r>
    </w:p>
    <w:p w14:paraId="7357E85C" w14:textId="77777777" w:rsidR="00701E87" w:rsidRDefault="00701E87" w:rsidP="000C3C23">
      <w:r>
        <w:t>2. Whether the effect of interest is an interaction or not (</w:t>
      </w:r>
      <w:r>
        <w:rPr>
          <w:i/>
        </w:rPr>
        <w:t>interaction</w:t>
      </w:r>
      <w:r>
        <w:t>)</w:t>
      </w:r>
    </w:p>
    <w:p w14:paraId="0E7A04AA" w14:textId="77777777" w:rsidR="00701E87" w:rsidRDefault="00701E87" w:rsidP="000C3C23">
      <w:r>
        <w:t>3. The natural log of the sample size in the original article (</w:t>
      </w:r>
      <w:r>
        <w:rPr>
          <w:i/>
        </w:rPr>
        <w:t>ln(</w:t>
      </w:r>
      <w:proofErr w:type="spellStart"/>
      <w:r>
        <w:rPr>
          <w:i/>
        </w:rPr>
        <w:t>sample_size</w:t>
      </w:r>
      <w:proofErr w:type="spellEnd"/>
      <w:r>
        <w:rPr>
          <w:i/>
        </w:rPr>
        <w:t>)</w:t>
      </w:r>
      <w:r>
        <w:t>)</w:t>
      </w:r>
    </w:p>
    <w:p w14:paraId="7A11AF51" w14:textId="77777777" w:rsidR="00701E87" w:rsidRDefault="00701E87" w:rsidP="000C3C23">
      <w:r>
        <w:t xml:space="preserve">4. The number of </w:t>
      </w:r>
      <w:proofErr w:type="spellStart"/>
      <w:r>
        <w:t>statcheck</w:t>
      </w:r>
      <w:proofErr w:type="spellEnd"/>
      <w:r>
        <w:t xml:space="preserve"> errors detected in the original article (</w:t>
      </w:r>
      <w:proofErr w:type="spellStart"/>
      <w:r>
        <w:rPr>
          <w:i/>
        </w:rPr>
        <w:t>n_statcheck_errors</w:t>
      </w:r>
      <w:proofErr w:type="spellEnd"/>
      <w:r>
        <w:t>)</w:t>
      </w:r>
    </w:p>
    <w:p w14:paraId="01F97FB4" w14:textId="77777777" w:rsidR="000C3C23" w:rsidRDefault="000C3C23" w:rsidP="000C3C23"/>
    <w:p w14:paraId="137FB429" w14:textId="3E9C01B0" w:rsidR="00701E87" w:rsidRDefault="00701E87" w:rsidP="000C3C23">
      <w:r>
        <w:t>In the model we also include random effects for the original article (</w:t>
      </w:r>
      <m:oMath>
        <m:sSub>
          <m:sSubPr>
            <m:ctrlPr>
              <w:rPr>
                <w:rFonts w:ascii="Cambria Math" w:hAnsi="Cambria Math"/>
              </w:rPr>
            </m:ctrlPr>
          </m:sSubPr>
          <m:e>
            <m:r>
              <w:rPr>
                <w:rFonts w:ascii="Cambria Math" w:hAnsi="Cambria Math"/>
              </w:rPr>
              <m:t>u</m:t>
            </m:r>
          </m:e>
          <m:sub>
            <m:r>
              <w:rPr>
                <w:rFonts w:ascii="Cambria Math" w:hAnsi="Cambria Math"/>
              </w:rPr>
              <m:t>article</m:t>
            </m:r>
          </m:sub>
        </m:sSub>
      </m:oMath>
      <w:r>
        <w:t>), as there are multiple replications of effects from the same original article, and a random effect for the replication project that each of the original replication projects was included in (</w:t>
      </w:r>
      <m:oMath>
        <m:sSub>
          <m:sSubPr>
            <m:ctrlPr>
              <w:rPr>
                <w:rFonts w:ascii="Cambria Math" w:hAnsi="Cambria Math"/>
              </w:rPr>
            </m:ctrlPr>
          </m:sSubPr>
          <m:e>
            <m:r>
              <w:rPr>
                <w:rFonts w:ascii="Cambria Math" w:hAnsi="Cambria Math"/>
              </w:rPr>
              <m:t>u</m:t>
            </m:r>
          </m:e>
          <m:sub>
            <m:r>
              <w:rPr>
                <w:rFonts w:ascii="Cambria Math" w:hAnsi="Cambria Math"/>
              </w:rPr>
              <m:t>project</m:t>
            </m:r>
          </m:sub>
        </m:sSub>
      </m:oMath>
      <w:r>
        <w:t>).</w:t>
      </w:r>
    </w:p>
    <w:p w14:paraId="28862DE9" w14:textId="77777777" w:rsidR="000C3C23" w:rsidRDefault="000C3C23" w:rsidP="000C3C23"/>
    <w:p w14:paraId="252F3494" w14:textId="5F966AA5" w:rsidR="00701E87" w:rsidRDefault="00701E87" w:rsidP="000C3C23">
      <w:r>
        <w:t xml:space="preserve">For each claim, these elements are extracted from the </w:t>
      </w:r>
      <w:proofErr w:type="spellStart"/>
      <w:r>
        <w:t>CoS</w:t>
      </w:r>
      <w:proofErr w:type="spellEnd"/>
      <w:r>
        <w:t xml:space="preserve"> TA1 CVD, except for </w:t>
      </w:r>
      <w:proofErr w:type="spellStart"/>
      <w:r>
        <w:rPr>
          <w:i/>
        </w:rPr>
        <w:t>n_statcheck_errors</w:t>
      </w:r>
      <w:proofErr w:type="spellEnd"/>
      <w:r>
        <w:t xml:space="preserve">. Regular expressions are used to match and extract </w:t>
      </w:r>
      <w:proofErr w:type="spellStart"/>
      <w:r>
        <w:rPr>
          <w:i/>
        </w:rPr>
        <w:t>n_authors</w:t>
      </w:r>
      <w:proofErr w:type="spellEnd"/>
      <w:r>
        <w:t xml:space="preserve"> and </w:t>
      </w:r>
      <w:r>
        <w:rPr>
          <w:i/>
        </w:rPr>
        <w:t>interaction</w:t>
      </w:r>
      <w:r>
        <w:t xml:space="preserve">. For </w:t>
      </w:r>
      <w:proofErr w:type="spellStart"/>
      <w:r>
        <w:rPr>
          <w:i/>
        </w:rPr>
        <w:t>sample_size</w:t>
      </w:r>
      <w:proofErr w:type="spellEnd"/>
      <w:r>
        <w:t xml:space="preserve"> we use a combination of the R package</w:t>
      </w:r>
      <w:hyperlink r:id="rId10">
        <w:r>
          <w:t xml:space="preserve"> </w:t>
        </w:r>
      </w:hyperlink>
      <w:hyperlink r:id="rId11">
        <w:proofErr w:type="spellStart"/>
        <w:r>
          <w:rPr>
            <w:color w:val="1155CC"/>
            <w:u w:val="single"/>
          </w:rPr>
          <w:t>words_to_numbers</w:t>
        </w:r>
        <w:proofErr w:type="spellEnd"/>
      </w:hyperlink>
      <w:r>
        <w:t xml:space="preserve"> and regular expressions to extract the sample size from the CVD. To obtain </w:t>
      </w:r>
      <w:proofErr w:type="spellStart"/>
      <w:r>
        <w:rPr>
          <w:i/>
        </w:rPr>
        <w:t>n_statcheck_errors</w:t>
      </w:r>
      <w:proofErr w:type="spellEnd"/>
      <w:r>
        <w:rPr>
          <w:i/>
        </w:rPr>
        <w:t xml:space="preserve"> </w:t>
      </w:r>
      <w:r>
        <w:t xml:space="preserve">we pull the PDFs or XML files for each article from the OSF and run them through </w:t>
      </w:r>
      <w:proofErr w:type="spellStart"/>
      <w:r>
        <w:t>statcheck</w:t>
      </w:r>
      <w:proofErr w:type="spellEnd"/>
      <w:r>
        <w:t xml:space="preserve"> (</w:t>
      </w:r>
      <w:proofErr w:type="spellStart"/>
      <w:r>
        <w:t>Nuijten</w:t>
      </w:r>
      <w:proofErr w:type="spellEnd"/>
      <w:r>
        <w:t xml:space="preserve">, </w:t>
      </w:r>
      <w:proofErr w:type="spellStart"/>
      <w:r>
        <w:t>Hartgerink</w:t>
      </w:r>
      <w:proofErr w:type="spellEnd"/>
      <w:r>
        <w:t xml:space="preserve">, van Assen, </w:t>
      </w:r>
      <w:proofErr w:type="spellStart"/>
      <w:r>
        <w:t>Epskamp</w:t>
      </w:r>
      <w:proofErr w:type="spellEnd"/>
      <w:r>
        <w:t xml:space="preserve">, &amp; </w:t>
      </w:r>
      <w:proofErr w:type="spellStart"/>
      <w:r>
        <w:t>Wicherts</w:t>
      </w:r>
      <w:proofErr w:type="spellEnd"/>
      <w:r>
        <w:t xml:space="preserve">, 2015). </w:t>
      </w:r>
    </w:p>
    <w:p w14:paraId="1F00E7A3" w14:textId="77777777" w:rsidR="00701E87" w:rsidRDefault="00701E87" w:rsidP="000C3C23"/>
    <w:p w14:paraId="00C311D7" w14:textId="77777777" w:rsidR="00701E87" w:rsidRDefault="00701E87" w:rsidP="000C3C23">
      <w:r>
        <w:t xml:space="preserve">For each claim </w:t>
      </w:r>
      <m:oMath>
        <m:r>
          <w:rPr>
            <w:rFonts w:ascii="Cambria Math" w:hAnsi="Cambria Math"/>
          </w:rPr>
          <m:t>c</m:t>
        </m:r>
      </m:oMath>
      <w:r>
        <w:t xml:space="preserve"> in the CVD we use the regression model to generate predictions about the probability of successful replication </w:t>
      </w:r>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c</m:t>
                </m:r>
              </m:sub>
            </m:sSub>
          </m:e>
        </m:acc>
      </m:oMath>
      <w:r>
        <w:t xml:space="preserve">, with the standard error of prediction representing uncertainty about that estimate, </w:t>
      </w:r>
      <m:oMath>
        <m:sSubSup>
          <m:sSubSupPr>
            <m:ctrlPr>
              <w:rPr>
                <w:rFonts w:ascii="Cambria Math" w:hAnsi="Cambria Math"/>
              </w:rPr>
            </m:ctrlPr>
          </m:sSubSupPr>
          <m:e>
            <m:r>
              <w:rPr>
                <w:rFonts w:ascii="Cambria Math" w:hAnsi="Cambria Math"/>
              </w:rPr>
              <m:t>σ</m:t>
            </m:r>
          </m:e>
          <m:sub>
            <m:r>
              <w:rPr>
                <w:rFonts w:ascii="Cambria Math" w:hAnsi="Cambria Math"/>
              </w:rPr>
              <m:t>c</m:t>
            </m:r>
          </m:sub>
          <m:sup/>
        </m:sSubSup>
      </m:oMath>
      <w:r>
        <w:t>.</w:t>
      </w:r>
    </w:p>
    <w:p w14:paraId="5BDE73CC" w14:textId="77777777" w:rsidR="000C3C23" w:rsidRDefault="000C3C23" w:rsidP="000C3C23">
      <w:bookmarkStart w:id="55" w:name="_o7vapovveq4" w:colFirst="0" w:colLast="0"/>
      <w:bookmarkEnd w:id="55"/>
    </w:p>
    <w:p w14:paraId="56900C5E" w14:textId="5BA4C9CC" w:rsidR="00701E87" w:rsidRPr="000C3C23" w:rsidRDefault="00701E87" w:rsidP="000C3C23">
      <w:pPr>
        <w:rPr>
          <w:b/>
          <w:bCs/>
          <w:sz w:val="28"/>
          <w:szCs w:val="28"/>
        </w:rPr>
      </w:pPr>
      <w:r w:rsidRPr="000C3C23">
        <w:rPr>
          <w:b/>
          <w:bCs/>
          <w:sz w:val="28"/>
          <w:szCs w:val="28"/>
        </w:rPr>
        <w:t>Bayesian Updating Model</w:t>
      </w:r>
    </w:p>
    <w:p w14:paraId="6F3752E1" w14:textId="000D3E0B" w:rsidR="00701E87" w:rsidRDefault="00701E87" w:rsidP="000C3C23">
      <w:r>
        <w:t xml:space="preserve">We use the Bayesian Triple-Variability Method, </w:t>
      </w:r>
      <w:proofErr w:type="spellStart"/>
      <w:r>
        <w:rPr>
          <w:i/>
        </w:rPr>
        <w:t>BayTriVar</w:t>
      </w:r>
      <w:proofErr w:type="spellEnd"/>
      <w:r>
        <w:rPr>
          <w:i/>
        </w:rPr>
        <w:t xml:space="preserve">, </w:t>
      </w:r>
      <w:r>
        <w:t xml:space="preserve">to perform Bayesian updating on our priors. The model is summarised in the </w:t>
      </w:r>
      <w:proofErr w:type="spellStart"/>
      <w:r>
        <w:t>Kruschke</w:t>
      </w:r>
      <w:proofErr w:type="spellEnd"/>
      <w:r>
        <w:t xml:space="preserve"> style diagram below. As </w:t>
      </w:r>
      <w:r>
        <w:rPr>
          <w:i/>
        </w:rPr>
        <w:t xml:space="preserve">per </w:t>
      </w:r>
      <w:proofErr w:type="spellStart"/>
      <w:r>
        <w:rPr>
          <w:i/>
        </w:rPr>
        <w:t>BayTriVar</w:t>
      </w:r>
      <w:proofErr w:type="spellEnd"/>
      <w:r>
        <w:t xml:space="preserve">, we first logit </w:t>
      </w:r>
      <w:proofErr w:type="gramStart"/>
      <w:r>
        <w:t>transform</w:t>
      </w:r>
      <w:proofErr w:type="gramEnd"/>
      <w:r>
        <w:t xml:space="preserve"> each experts’ best estimate </w:t>
      </w:r>
      <m:oMath>
        <m:sSubSup>
          <m:sSubSupPr>
            <m:ctrlPr>
              <w:rPr>
                <w:rFonts w:ascii="Cambria Math" w:hAnsi="Cambria Math"/>
              </w:rPr>
            </m:ctrlPr>
          </m:sSubSupPr>
          <m:e>
            <m:r>
              <w:rPr>
                <w:rFonts w:ascii="Cambria Math" w:hAnsi="Cambria Math"/>
              </w:rPr>
              <m:t>B</m:t>
            </m:r>
          </m:e>
          <m:sub>
            <m:r>
              <w:rPr>
                <w:rFonts w:ascii="Cambria Math" w:hAnsi="Cambria Math"/>
              </w:rPr>
              <m:t>c</m:t>
            </m:r>
          </m:sub>
          <m:sup>
            <m:r>
              <w:rPr>
                <w:rFonts w:ascii="Cambria Math" w:hAnsi="Cambria Math"/>
              </w:rPr>
              <m:t>i</m:t>
            </m:r>
          </m:sup>
        </m:sSubSup>
      </m:oMath>
      <w:r>
        <w:t>, where:</w:t>
      </w:r>
    </w:p>
    <w:p w14:paraId="1711D2D0" w14:textId="77777777" w:rsidR="000C3C23" w:rsidRDefault="000C3C23" w:rsidP="000C3C23"/>
    <w:p w14:paraId="38737A26" w14:textId="71830F1B" w:rsidR="00701E87" w:rsidRDefault="00701E87" w:rsidP="000C3C23">
      <w:pPr>
        <w:spacing w:before="180" w:after="120" w:line="360" w:lineRule="auto"/>
        <w:jc w:val="center"/>
      </w:pPr>
      <m:oMathPara>
        <m:oMath>
          <m:r>
            <w:rPr>
              <w:rFonts w:ascii="Cambria Math" w:hAnsi="Cambria Math"/>
            </w:rPr>
            <m:t>logit(</m:t>
          </m:r>
          <m:sSubSup>
            <m:sSubSupPr>
              <m:ctrlPr>
                <w:rPr>
                  <w:rFonts w:ascii="Cambria Math" w:hAnsi="Cambria Math"/>
                </w:rPr>
              </m:ctrlPr>
            </m:sSubSupPr>
            <m:e>
              <m:r>
                <w:rPr>
                  <w:rFonts w:ascii="Cambria Math" w:hAnsi="Cambria Math"/>
                </w:rPr>
                <m:t>B</m:t>
              </m:r>
            </m:e>
            <m:sub>
              <m:r>
                <w:rPr>
                  <w:rFonts w:ascii="Cambria Math" w:hAnsi="Cambria Math"/>
                </w:rPr>
                <m:t>c</m:t>
              </m:r>
            </m:sub>
            <m:sup>
              <m:r>
                <w:rPr>
                  <w:rFonts w:ascii="Cambria Math" w:hAnsi="Cambria Math"/>
                </w:rPr>
                <m:t>i</m:t>
              </m:r>
            </m:sup>
          </m:sSubSup>
          <m:r>
            <w:rPr>
              <w:rFonts w:ascii="Cambria Math" w:hAnsi="Cambria Math"/>
            </w:rPr>
            <m:t>)=log ⁡(</m:t>
          </m:r>
          <m:sSubSup>
            <m:sSubSupPr>
              <m:ctrlPr>
                <w:rPr>
                  <w:rFonts w:ascii="Cambria Math" w:hAnsi="Cambria Math"/>
                </w:rPr>
              </m:ctrlPr>
            </m:sSubSupPr>
            <m:e>
              <m:r>
                <w:rPr>
                  <w:rFonts w:ascii="Cambria Math" w:hAnsi="Cambria Math"/>
                </w:rPr>
                <m:t>B</m:t>
              </m:r>
            </m:e>
            <m:sub>
              <m:r>
                <w:rPr>
                  <w:rFonts w:ascii="Cambria Math" w:hAnsi="Cambria Math"/>
                </w:rPr>
                <m:t>c</m:t>
              </m:r>
            </m:sub>
            <m:sup>
              <m:r>
                <w:rPr>
                  <w:rFonts w:ascii="Cambria Math" w:hAnsi="Cambria Math"/>
                </w:rPr>
                <m:t>i</m:t>
              </m:r>
            </m:sup>
          </m:sSubSup>
          <m:r>
            <w:rPr>
              <w:rFonts w:ascii="Cambria Math" w:hAnsi="Cambria Math"/>
            </w:rPr>
            <m:t>)/(1-</m:t>
          </m:r>
          <m:sSubSup>
            <m:sSubSupPr>
              <m:ctrlPr>
                <w:rPr>
                  <w:rFonts w:ascii="Cambria Math" w:hAnsi="Cambria Math"/>
                </w:rPr>
              </m:ctrlPr>
            </m:sSubSupPr>
            <m:e>
              <m:r>
                <w:rPr>
                  <w:rFonts w:ascii="Cambria Math" w:hAnsi="Cambria Math"/>
                </w:rPr>
                <m:t>B</m:t>
              </m:r>
            </m:e>
            <m:sub>
              <m:r>
                <w:rPr>
                  <w:rFonts w:ascii="Cambria Math" w:hAnsi="Cambria Math"/>
                </w:rPr>
                <m:t>c</m:t>
              </m:r>
            </m:sub>
            <m:sup>
              <m:r>
                <w:rPr>
                  <w:rFonts w:ascii="Cambria Math" w:hAnsi="Cambria Math"/>
                </w:rPr>
                <m:t>i</m:t>
              </m:r>
            </m:sup>
          </m:sSubSup>
          <m:r>
            <w:rPr>
              <w:rFonts w:ascii="Cambria Math" w:hAnsi="Cambria Math"/>
            </w:rPr>
            <m:t>)</m:t>
          </m:r>
        </m:oMath>
      </m:oMathPara>
    </w:p>
    <w:p w14:paraId="70A47E02" w14:textId="77777777" w:rsidR="000C3C23" w:rsidRDefault="000C3C23" w:rsidP="000C3C23"/>
    <w:p w14:paraId="4121D9BF" w14:textId="21D12C7D" w:rsidR="00701E87" w:rsidRDefault="00701E87" w:rsidP="000C3C23">
      <w:r>
        <w:lastRenderedPageBreak/>
        <w:t>The likelihood function for the logit transformed best estimates is:</w:t>
      </w:r>
    </w:p>
    <w:p w14:paraId="4AAB5B56" w14:textId="77777777" w:rsidR="00701E87" w:rsidRPr="000C3C23" w:rsidRDefault="00701E87" w:rsidP="00701E87">
      <w:pPr>
        <w:spacing w:before="180" w:after="120" w:line="360" w:lineRule="auto"/>
        <w:ind w:left="720" w:firstLine="720"/>
      </w:pPr>
      <m:oMathPara>
        <m:oMathParaPr>
          <m:jc m:val="center"/>
        </m:oMathParaPr>
        <m:oMath>
          <m:r>
            <w:rPr>
              <w:rFonts w:ascii="Cambria Math" w:hAnsi="Cambria Math"/>
            </w:rPr>
            <m:t>logit(</m:t>
          </m:r>
          <m:sSubSup>
            <m:sSubSupPr>
              <m:ctrlPr>
                <w:rPr>
                  <w:rFonts w:ascii="Cambria Math" w:hAnsi="Cambria Math"/>
                </w:rPr>
              </m:ctrlPr>
            </m:sSubSupPr>
            <m:e>
              <m:r>
                <w:rPr>
                  <w:rFonts w:ascii="Cambria Math" w:hAnsi="Cambria Math"/>
                </w:rPr>
                <m:t>B</m:t>
              </m:r>
            </m:e>
            <m:sub>
              <m:r>
                <w:rPr>
                  <w:rFonts w:ascii="Cambria Math" w:hAnsi="Cambria Math"/>
                </w:rPr>
                <m:t>c</m:t>
              </m:r>
            </m:sub>
            <m:sup>
              <m:r>
                <w:rPr>
                  <w:rFonts w:ascii="Cambria Math" w:hAnsi="Cambria Math"/>
                </w:rPr>
                <m:t>i</m:t>
              </m:r>
            </m:sup>
          </m:sSubSup>
          <m:r>
            <w:rPr>
              <w:rFonts w:ascii="Cambria Math" w:hAnsi="Cambria Math"/>
            </w:rPr>
            <m:t>) ∼N (</m:t>
          </m:r>
          <m:sSub>
            <m:sSubPr>
              <m:ctrlPr>
                <w:rPr>
                  <w:rFonts w:ascii="Cambria Math" w:hAnsi="Cambria Math"/>
                </w:rPr>
              </m:ctrlPr>
            </m:sSubPr>
            <m:e>
              <m:r>
                <w:rPr>
                  <w:rFonts w:ascii="Cambria Math" w:hAnsi="Cambria Math"/>
                </w:rPr>
                <m:t>μ</m:t>
              </m:r>
            </m:e>
            <m:sub>
              <m:r>
                <w:rPr>
                  <w:rFonts w:ascii="Cambria Math" w:hAnsi="Cambria Math"/>
                </w:rPr>
                <m:t>c</m:t>
              </m:r>
            </m:sub>
          </m:sSub>
          <m: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ic</m:t>
              </m:r>
            </m:sub>
            <m:sup/>
          </m:sSubSup>
          <m:r>
            <w:rPr>
              <w:rFonts w:ascii="Cambria Math" w:hAnsi="Cambria Math"/>
            </w:rPr>
            <m:t>)</m:t>
          </m:r>
        </m:oMath>
      </m:oMathPara>
    </w:p>
    <w:p w14:paraId="08430765" w14:textId="0E7F6FC8" w:rsidR="000C3C23" w:rsidRDefault="00701E87" w:rsidP="000C3C23">
      <w:r>
        <w:t xml:space="preserve">where the logit transformed best estimates are normally distributed, having a mean of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and variance of </w:t>
      </w:r>
      <m:oMath>
        <m:sSubSup>
          <m:sSubSupPr>
            <m:ctrlPr>
              <w:rPr>
                <w:rFonts w:ascii="Cambria Math" w:hAnsi="Cambria Math"/>
              </w:rPr>
            </m:ctrlPr>
          </m:sSubSupPr>
          <m:e>
            <m:r>
              <w:rPr>
                <w:rFonts w:ascii="Cambria Math" w:hAnsi="Cambria Math"/>
              </w:rPr>
              <m:t>λ</m:t>
            </m:r>
          </m:e>
          <m:sub>
            <m:r>
              <w:rPr>
                <w:rFonts w:ascii="Cambria Math" w:hAnsi="Cambria Math"/>
              </w:rPr>
              <m:t>ic</m:t>
            </m:r>
          </m:sub>
          <m:sup/>
        </m:sSubSup>
      </m:oMath>
      <w:r>
        <w:t xml:space="preserve">.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denotes the mean estimated probability of replication for claim </w:t>
      </w:r>
      <m:oMath>
        <m:r>
          <w:rPr>
            <w:rFonts w:ascii="Cambria Math" w:hAnsi="Cambria Math"/>
          </w:rPr>
          <m:t>c</m:t>
        </m:r>
      </m:oMath>
      <w:r>
        <w:t xml:space="preserve">, and </w:t>
      </w:r>
      <m:oMath>
        <m:sSubSup>
          <m:sSubSupPr>
            <m:ctrlPr>
              <w:rPr>
                <w:rFonts w:ascii="Cambria Math" w:hAnsi="Cambria Math"/>
              </w:rPr>
            </m:ctrlPr>
          </m:sSubSupPr>
          <m:e>
            <m:r>
              <w:rPr>
                <w:rFonts w:ascii="Cambria Math" w:hAnsi="Cambria Math"/>
              </w:rPr>
              <m:t>λ</m:t>
            </m:r>
          </m:e>
          <m:sub>
            <m:r>
              <w:rPr>
                <w:rFonts w:ascii="Cambria Math" w:hAnsi="Cambria Math"/>
              </w:rPr>
              <m:t>ic</m:t>
            </m:r>
          </m:sub>
          <m:sup/>
        </m:sSubSup>
      </m:oMath>
      <w:r>
        <w:t xml:space="preserve">denotes the variance of the estimated probability of replication for claim </w:t>
      </w:r>
      <m:oMath>
        <m:r>
          <w:rPr>
            <w:rFonts w:ascii="Cambria Math" w:hAnsi="Cambria Math"/>
          </w:rPr>
          <m:t>c</m:t>
        </m:r>
      </m:oMath>
      <w:r>
        <w:t xml:space="preserve"> by individual </w:t>
      </w:r>
      <m:oMath>
        <m:r>
          <w:rPr>
            <w:rFonts w:ascii="Cambria Math" w:hAnsi="Cambria Math"/>
          </w:rPr>
          <m:t>i</m:t>
        </m:r>
      </m:oMath>
      <w:r>
        <w:t xml:space="preserve">. </w:t>
      </w:r>
      <m:oMath>
        <m:sSubSup>
          <m:sSubSupPr>
            <m:ctrlPr>
              <w:rPr>
                <w:rFonts w:ascii="Cambria Math" w:hAnsi="Cambria Math"/>
              </w:rPr>
            </m:ctrlPr>
          </m:sSubSupPr>
          <m:e>
            <m:r>
              <w:rPr>
                <w:rFonts w:ascii="Cambria Math" w:hAnsi="Cambria Math"/>
              </w:rPr>
              <m:t>λ</m:t>
            </m:r>
          </m:e>
          <m:sub>
            <m:r>
              <w:rPr>
                <w:rFonts w:ascii="Cambria Math" w:hAnsi="Cambria Math"/>
              </w:rPr>
              <m:t>ic</m:t>
            </m:r>
          </m:sub>
          <m:sup/>
        </m:sSubSup>
      </m:oMath>
      <w:r>
        <w:t>is defined as:</w:t>
      </w:r>
    </w:p>
    <w:p w14:paraId="507E2D47" w14:textId="77777777" w:rsidR="00701E87" w:rsidRDefault="00533119" w:rsidP="000C3C23">
      <w:pPr>
        <w:spacing w:before="180" w:after="120" w:line="360" w:lineRule="auto"/>
        <w:ind w:left="720" w:firstLine="720"/>
        <w:jc w:val="center"/>
      </w:pPr>
      <m:oMathPara>
        <m:oMath>
          <m:sSubSup>
            <m:sSubSupPr>
              <m:ctrlPr>
                <w:rPr>
                  <w:rFonts w:ascii="Cambria Math" w:hAnsi="Cambria Math"/>
                </w:rPr>
              </m:ctrlPr>
            </m:sSubSupPr>
            <m:e>
              <m:r>
                <w:rPr>
                  <w:rFonts w:ascii="Cambria Math" w:hAnsi="Cambria Math"/>
                </w:rPr>
                <m:t>λ</m:t>
              </m:r>
            </m:e>
            <m:sub>
              <m:r>
                <w:rPr>
                  <w:rFonts w:ascii="Cambria Math" w:hAnsi="Cambria Math"/>
                </w:rPr>
                <m:t>ic</m:t>
              </m:r>
            </m:sub>
            <m:sup/>
          </m:sSubSup>
          <m: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w:rPr>
                          <w:rFonts w:ascii="Cambria Math" w:hAnsi="Cambria Math"/>
                        </w:rPr>
                        <m:t>2</m:t>
                      </m:r>
                    </m:sup>
                  </m:sSup>
                </m:e>
                <m:sub>
                  <m:r>
                    <w:rPr>
                      <w:rFonts w:ascii="Cambria Math" w:hAnsi="Cambria Math"/>
                    </w:rPr>
                    <m:t>i,c</m:t>
                  </m:r>
                </m:sub>
              </m:sSub>
            </m:den>
          </m:f>
        </m:oMath>
      </m:oMathPara>
    </w:p>
    <w:p w14:paraId="139BE638" w14:textId="77777777" w:rsidR="00701E87" w:rsidRDefault="00533119" w:rsidP="000C3C23">
      <w:pPr>
        <w:spacing w:before="180" w:after="120" w:line="360" w:lineRule="auto"/>
        <w:ind w:left="720" w:firstLine="720"/>
        <w:jc w:val="center"/>
      </w:pPr>
      <m:oMath>
        <m:sSubSup>
          <m:sSubSupPr>
            <m:ctrlPr>
              <w:rPr>
                <w:rFonts w:ascii="Cambria Math" w:hAnsi="Cambria Math"/>
              </w:rPr>
            </m:ctrlPr>
          </m:sSubSupPr>
          <m:e>
            <m:r>
              <w:rPr>
                <w:rFonts w:ascii="Cambria Math" w:hAnsi="Cambria Math"/>
              </w:rPr>
              <m:t>σ</m:t>
            </m:r>
          </m:e>
          <m:sub>
            <m:r>
              <w:rPr>
                <w:rFonts w:ascii="Cambria Math" w:hAnsi="Cambria Math"/>
              </w:rPr>
              <m:t>i,c</m:t>
            </m:r>
          </m:sub>
          <m:sup/>
        </m:sSubSup>
      </m:oMath>
      <w:r w:rsidR="00701E87">
        <w:t>=</w:t>
      </w:r>
      <m:oMath>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c</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c</m:t>
            </m:r>
          </m:sub>
          <m:sup>
            <m:r>
              <w:rPr>
                <w:rFonts w:ascii="Cambria Math" w:hAnsi="Cambria Math"/>
              </w:rPr>
              <m:t>i</m:t>
            </m:r>
          </m:sup>
        </m:sSubSup>
        <m:r>
          <w:rPr>
            <w:rFonts w:ascii="Cambria Math" w:hAnsi="Cambria Math"/>
          </w:rPr>
          <m:t xml:space="preserve"> +0.01) × </m:t>
        </m:r>
        <m:rad>
          <m:radPr>
            <m:degHide m:val="1"/>
            <m:ctrlPr>
              <w:rPr>
                <w:rFonts w:ascii="Cambria Math" w:eastAsia="Calibri" w:hAnsi="Cambria Math" w:cs="Calibri"/>
              </w:rPr>
            </m:ctrlPr>
          </m:radPr>
          <m:deg/>
          <m:e>
            <m:sSubSup>
              <m:sSubSupPr>
                <m:ctrlPr>
                  <w:rPr>
                    <w:rFonts w:ascii="Cambria Math" w:eastAsia="Calibri" w:hAnsi="Cambria Math" w:cs="Calibri"/>
                  </w:rPr>
                </m:ctrlPr>
              </m:sSubSupPr>
              <m:e>
                <m:r>
                  <w:rPr>
                    <w:rFonts w:ascii="Cambria Math" w:hAnsi="Cambria Math"/>
                  </w:rPr>
                  <m:t>σ</m:t>
                </m:r>
              </m:e>
              <m:sub>
                <m:r>
                  <w:rPr>
                    <w:rFonts w:ascii="Cambria Math" w:eastAsia="Calibri" w:hAnsi="Cambria Math" w:cs="Calibri"/>
                  </w:rPr>
                  <m:t>c</m:t>
                </m:r>
              </m:sub>
              <m:sup>
                <m:r>
                  <w:rPr>
                    <w:rFonts w:ascii="Cambria Math" w:eastAsia="Calibri" w:hAnsi="Cambria Math" w:cs="Calibri"/>
                  </w:rPr>
                  <m:t>2</m:t>
                </m:r>
              </m:sup>
            </m:sSubSup>
            <m:r>
              <w:rPr>
                <w:rFonts w:ascii="Cambria Math" w:eastAsia="Calibri" w:hAnsi="Cambria Math" w:cs="Calibri"/>
              </w:rPr>
              <m:t>+</m:t>
            </m:r>
            <m:sSubSup>
              <m:sSubSupPr>
                <m:ctrlPr>
                  <w:rPr>
                    <w:rFonts w:ascii="Cambria Math" w:eastAsia="Calibri" w:hAnsi="Cambria Math" w:cs="Calibri"/>
                  </w:rPr>
                </m:ctrlPr>
              </m:sSubSupPr>
              <m:e>
                <m:r>
                  <w:rPr>
                    <w:rFonts w:ascii="Cambria Math" w:eastAsia="Calibri" w:hAnsi="Cambria Math" w:cs="Calibri"/>
                  </w:rPr>
                  <m:t>σ</m:t>
                </m:r>
              </m:e>
              <m:sub>
                <m:r>
                  <w:rPr>
                    <w:rFonts w:ascii="Cambria Math" w:eastAsia="Calibri" w:hAnsi="Cambria Math" w:cs="Calibri"/>
                  </w:rPr>
                  <m:t>i</m:t>
                </m:r>
              </m:sub>
              <m:sup>
                <m:r>
                  <w:rPr>
                    <w:rFonts w:ascii="Cambria Math" w:eastAsia="Calibri" w:hAnsi="Cambria Math" w:cs="Calibri"/>
                  </w:rPr>
                  <m:t>2</m:t>
                </m:r>
              </m:sup>
            </m:sSubSup>
          </m:e>
        </m:rad>
      </m:oMath>
    </w:p>
    <w:p w14:paraId="5EDBBB9F" w14:textId="49F00713" w:rsidR="00701E87" w:rsidRDefault="00701E87" w:rsidP="000C3C23">
      <w:pPr>
        <w:rPr>
          <w:rFonts w:eastAsia="Calibri"/>
        </w:rPr>
      </w:pPr>
      <w:r>
        <w:t xml:space="preserve">where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i</m:t>
            </m:r>
          </m:sub>
        </m:sSub>
      </m:oMath>
      <w:r>
        <w:rPr>
          <w:rFonts w:eastAsia="Calibri"/>
        </w:rPr>
        <w:t xml:space="preserve">represents the standard deviation of the estimated probabilities of replication for </w:t>
      </w:r>
      <w:r>
        <w:t xml:space="preserve">individual </w:t>
      </w:r>
      <m:oMath>
        <m:r>
          <w:rPr>
            <w:rFonts w:ascii="Cambria Math" w:hAnsi="Cambria Math"/>
          </w:rPr>
          <m:t>i</m:t>
        </m:r>
      </m:oMath>
      <w:r>
        <w:t xml:space="preserve">, and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c</m:t>
            </m:r>
          </m:sub>
        </m:sSub>
      </m:oMath>
      <w:r>
        <w:rPr>
          <w:rFonts w:eastAsia="Calibri"/>
        </w:rPr>
        <w:t xml:space="preserve">represents the standard deviation of the estimated probability of replication for claim </w:t>
      </w:r>
      <m:oMath>
        <m:r>
          <w:rPr>
            <w:rFonts w:ascii="Cambria Math" w:eastAsia="Calibri" w:hAnsi="Cambria Math"/>
          </w:rPr>
          <m:t>c</m:t>
        </m:r>
      </m:oMath>
      <w:r>
        <w:rPr>
          <w:rFonts w:eastAsia="Calibri"/>
        </w:rPr>
        <w:t xml:space="preserve">. Both these standard deviations are on the logit scale. </w:t>
      </w:r>
    </w:p>
    <w:p w14:paraId="184C3F51" w14:textId="77777777" w:rsidR="000C3C23" w:rsidRDefault="000C3C23" w:rsidP="000C3C23"/>
    <w:p w14:paraId="2EB9B554" w14:textId="77777777" w:rsidR="00701E87" w:rsidRDefault="00701E87" w:rsidP="000C3C23">
      <w:pPr>
        <w:rPr>
          <w:b/>
          <w:i/>
        </w:rPr>
      </w:pPr>
      <w:r>
        <w:rPr>
          <w:b/>
          <w:i/>
        </w:rPr>
        <w:t>Priors</w:t>
      </w:r>
    </w:p>
    <w:p w14:paraId="256E26F1" w14:textId="48602412" w:rsidR="00701E87" w:rsidRDefault="00701E87" w:rsidP="000C3C23">
      <w:pPr>
        <w:rPr>
          <w:rFonts w:eastAsia="Calibri"/>
        </w:rPr>
      </w:pPr>
      <w:r>
        <w:t xml:space="preserve">Priors for the parameters </w:t>
      </w:r>
      <m:oMath>
        <m:sSub>
          <m:sSubPr>
            <m:ctrlPr>
              <w:rPr>
                <w:rFonts w:ascii="Cambria Math" w:eastAsia="Calibri" w:hAnsi="Cambria Math"/>
              </w:rPr>
            </m:ctrlPr>
          </m:sSubPr>
          <m:e>
            <m:r>
              <w:rPr>
                <w:rFonts w:ascii="Cambria Math" w:hAnsi="Cambria Math"/>
              </w:rPr>
              <m:t>μ</m:t>
            </m:r>
          </m:e>
          <m:sub>
            <m:r>
              <w:rPr>
                <w:rFonts w:ascii="Cambria Math" w:eastAsia="Calibri" w:hAnsi="Cambria Math"/>
              </w:rPr>
              <m:t>c</m:t>
            </m:r>
          </m:sub>
        </m:sSub>
      </m:oMath>
      <w:r>
        <w:rPr>
          <w:rFonts w:eastAsia="Calibri"/>
        </w:rPr>
        <w:t xml:space="preserve">,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i</m:t>
            </m:r>
          </m:sub>
        </m:sSub>
      </m:oMath>
      <w:r>
        <w:rPr>
          <w:rFonts w:eastAsia="Calibri"/>
        </w:rPr>
        <w:t xml:space="preserve">and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c</m:t>
            </m:r>
          </m:sub>
        </m:sSub>
      </m:oMath>
      <w:r>
        <w:rPr>
          <w:rFonts w:eastAsia="Calibri"/>
        </w:rPr>
        <w:t>are given by:</w:t>
      </w:r>
    </w:p>
    <w:p w14:paraId="2B54A83F" w14:textId="77777777" w:rsidR="000C3C23" w:rsidRDefault="000C3C23" w:rsidP="000C3C23">
      <w:pPr>
        <w:rPr>
          <w:rFonts w:eastAsia="Calibri"/>
        </w:rPr>
      </w:pPr>
    </w:p>
    <w:p w14:paraId="0DD8B3B6" w14:textId="77777777" w:rsidR="00701E87" w:rsidRDefault="00533119" w:rsidP="000C3C23">
      <w:pPr>
        <w:rPr>
          <w:rFonts w:eastAsia="Calibri"/>
        </w:rPr>
      </w:pPr>
      <m:oMathPara>
        <m:oMath>
          <m:sSub>
            <m:sSubPr>
              <m:ctrlPr>
                <w:rPr>
                  <w:rFonts w:ascii="Cambria Math" w:eastAsia="Calibri" w:hAnsi="Cambria Math"/>
                </w:rPr>
              </m:ctrlPr>
            </m:sSubPr>
            <m:e>
              <m:r>
                <w:rPr>
                  <w:rFonts w:ascii="Cambria Math" w:hAnsi="Cambria Math"/>
                </w:rPr>
                <m:t>μ</m:t>
              </m:r>
            </m:e>
            <m:sub>
              <m:r>
                <w:rPr>
                  <w:rFonts w:ascii="Cambria Math" w:eastAsia="Calibri" w:hAnsi="Cambria Math"/>
                </w:rPr>
                <m:t>c</m:t>
              </m:r>
            </m:sub>
          </m:sSub>
          <m:r>
            <w:rPr>
              <w:rFonts w:ascii="Cambria Math" w:eastAsia="Calibri" w:hAnsi="Cambria Math"/>
            </w:rPr>
            <m:t>∼  N(</m:t>
          </m:r>
          <m:acc>
            <m:accPr>
              <m:ctrlPr>
                <w:rPr>
                  <w:rFonts w:ascii="Cambria Math" w:eastAsia="Calibri" w:hAnsi="Cambria Math"/>
                </w:rPr>
              </m:ctrlPr>
            </m:accPr>
            <m:e>
              <m:sSub>
                <m:sSubPr>
                  <m:ctrlPr>
                    <w:rPr>
                      <w:rFonts w:ascii="Cambria Math" w:eastAsia="Calibri" w:hAnsi="Cambria Math"/>
                    </w:rPr>
                  </m:ctrlPr>
                </m:sSubPr>
                <m:e>
                  <m:r>
                    <w:rPr>
                      <w:rFonts w:ascii="Cambria Math" w:eastAsia="Calibri" w:hAnsi="Cambria Math"/>
                    </w:rPr>
                    <m:t>p</m:t>
                  </m:r>
                </m:e>
                <m:sub>
                  <m:r>
                    <w:rPr>
                      <w:rFonts w:ascii="Cambria Math" w:eastAsia="Calibri" w:hAnsi="Cambria Math"/>
                    </w:rPr>
                    <m:t>c</m:t>
                  </m:r>
                </m:sub>
              </m:sSub>
            </m:e>
          </m:acc>
          <m: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σ</m:t>
              </m:r>
            </m:e>
            <m:sub>
              <m:r>
                <w:rPr>
                  <w:rFonts w:ascii="Cambria Math" w:eastAsia="Calibri" w:hAnsi="Cambria Math"/>
                </w:rPr>
                <m:t>c</m:t>
              </m:r>
            </m:sub>
            <m:sup>
              <m:r>
                <w:rPr>
                  <w:rFonts w:ascii="Cambria Math" w:eastAsia="Calibri" w:hAnsi="Cambria Math"/>
                </w:rPr>
                <m:t>2</m:t>
              </m:r>
            </m:sup>
          </m:sSubSup>
          <m:r>
            <w:rPr>
              <w:rFonts w:ascii="Cambria Math" w:eastAsia="Calibri" w:hAnsi="Cambria Math"/>
            </w:rPr>
            <m:t>)</m:t>
          </m:r>
        </m:oMath>
      </m:oMathPara>
    </w:p>
    <w:p w14:paraId="4D72FD85" w14:textId="77777777" w:rsidR="00701E87" w:rsidRDefault="00533119" w:rsidP="000C3C23">
      <w:pPr>
        <w:rPr>
          <w:rFonts w:eastAsia="Calibri"/>
        </w:rPr>
      </w:pPr>
      <m:oMathPara>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i</m:t>
              </m:r>
            </m:sub>
          </m:sSub>
          <m:r>
            <w:rPr>
              <w:rFonts w:ascii="Cambria Math" w:eastAsia="Calibri" w:hAnsi="Cambria Math"/>
            </w:rPr>
            <m:t>∼ U(0,10)</m:t>
          </m:r>
        </m:oMath>
      </m:oMathPara>
    </w:p>
    <w:p w14:paraId="4F74BE31" w14:textId="77777777" w:rsidR="00701E87" w:rsidRDefault="00533119" w:rsidP="000C3C23">
      <w:pPr>
        <w:rPr>
          <w:rFonts w:eastAsia="Calibri"/>
        </w:rPr>
      </w:pPr>
      <m:oMathPara>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c</m:t>
              </m:r>
            </m:sub>
          </m:sSub>
          <m:r>
            <w:rPr>
              <w:rFonts w:ascii="Cambria Math" w:eastAsia="Calibri" w:hAnsi="Cambria Math"/>
            </w:rPr>
            <m:t>∼ U(0,10)</m:t>
          </m:r>
        </m:oMath>
      </m:oMathPara>
    </w:p>
    <w:p w14:paraId="1DEE848E" w14:textId="77777777" w:rsidR="000C3C23" w:rsidRDefault="000C3C23" w:rsidP="000C3C23">
      <w:pPr>
        <w:rPr>
          <w:rFonts w:eastAsia="Calibri"/>
        </w:rPr>
      </w:pPr>
    </w:p>
    <w:p w14:paraId="4CB146B3" w14:textId="69C74D54" w:rsidR="00701E87" w:rsidRDefault="00701E87" w:rsidP="000C3C23">
      <w:pPr>
        <w:rPr>
          <w:rFonts w:eastAsia="Calibri"/>
        </w:rPr>
      </w:pPr>
      <w:r>
        <w:rPr>
          <w:rFonts w:eastAsia="Calibri"/>
        </w:rPr>
        <w:t xml:space="preserve">where the mean and standard deviation of the distribution of </w:t>
      </w:r>
      <m:oMath>
        <m:sSub>
          <m:sSubPr>
            <m:ctrlPr>
              <w:rPr>
                <w:rFonts w:ascii="Cambria Math" w:eastAsia="Calibri" w:hAnsi="Cambria Math"/>
              </w:rPr>
            </m:ctrlPr>
          </m:sSubPr>
          <m:e>
            <m:r>
              <w:rPr>
                <w:rFonts w:ascii="Cambria Math" w:hAnsi="Cambria Math"/>
              </w:rPr>
              <m:t>μ</m:t>
            </m:r>
          </m:e>
          <m:sub>
            <m:r>
              <w:rPr>
                <w:rFonts w:ascii="Cambria Math" w:eastAsia="Calibri" w:hAnsi="Cambria Math"/>
              </w:rPr>
              <m:t>c</m:t>
            </m:r>
          </m:sub>
        </m:sSub>
      </m:oMath>
      <w:r>
        <w:rPr>
          <w:rFonts w:eastAsia="Calibri"/>
        </w:rPr>
        <w:t xml:space="preserve">are derived from the predictive model, and claim-level standard deviation,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c</m:t>
            </m:r>
          </m:sub>
        </m:sSub>
      </m:oMath>
      <w:r>
        <w:rPr>
          <w:rFonts w:eastAsia="Calibri"/>
        </w:rPr>
        <w:t xml:space="preserve">, and standard deviation of the estimated probability of replication for individual i , </w:t>
      </w:r>
      <m:oMath>
        <m:sSub>
          <m:sSubPr>
            <m:ctrlPr>
              <w:rPr>
                <w:rFonts w:ascii="Cambria Math" w:eastAsia="Calibri" w:hAnsi="Cambria Math"/>
              </w:rPr>
            </m:ctrlPr>
          </m:sSubPr>
          <m:e>
            <m:r>
              <w:rPr>
                <w:rFonts w:ascii="Cambria Math" w:eastAsia="Calibri" w:hAnsi="Cambria Math"/>
              </w:rPr>
              <m:t>σ</m:t>
            </m:r>
          </m:e>
          <m:sub>
            <m:r>
              <w:rPr>
                <w:rFonts w:ascii="Cambria Math" w:eastAsia="Calibri" w:hAnsi="Cambria Math"/>
              </w:rPr>
              <m:t>i</m:t>
            </m:r>
          </m:sub>
        </m:sSub>
      </m:oMath>
      <w:r>
        <w:rPr>
          <w:rFonts w:eastAsia="Calibri"/>
        </w:rPr>
        <w:t>, are specified as flat priors with uniform distributions.</w:t>
      </w:r>
    </w:p>
    <w:p w14:paraId="05CEFCC3" w14:textId="77777777" w:rsidR="000C3C23" w:rsidRDefault="000C3C23" w:rsidP="000C3C23">
      <w:pPr>
        <w:rPr>
          <w:rFonts w:eastAsia="Calibri"/>
        </w:rPr>
      </w:pPr>
    </w:p>
    <w:p w14:paraId="47F22641" w14:textId="77777777" w:rsidR="00701E87" w:rsidRDefault="00701E87" w:rsidP="000C3C23">
      <w:pPr>
        <w:rPr>
          <w:rFonts w:eastAsia="Calibri"/>
          <w:b/>
          <w:i/>
        </w:rPr>
      </w:pPr>
      <w:r>
        <w:rPr>
          <w:rFonts w:eastAsia="Calibri"/>
          <w:b/>
          <w:i/>
        </w:rPr>
        <w:t>Computing the Posterior Distribution</w:t>
      </w:r>
    </w:p>
    <w:p w14:paraId="2FB274AA" w14:textId="70C37491" w:rsidR="00701E87" w:rsidRDefault="00701E87" w:rsidP="000C3C23">
      <w:pPr>
        <w:rPr>
          <w:rFonts w:eastAsia="Calibri"/>
        </w:rPr>
      </w:pPr>
      <w:r>
        <w:rPr>
          <w:rFonts w:eastAsia="Calibri"/>
        </w:rPr>
        <w:t xml:space="preserve">We are interested in the mean of the posterior distribution of the estimated probability of replication for each claim </w:t>
      </w:r>
      <m:oMath>
        <m:r>
          <w:rPr>
            <w:rFonts w:ascii="Cambria Math" w:eastAsia="Calibri" w:hAnsi="Cambria Math"/>
          </w:rPr>
          <m:t>c</m:t>
        </m:r>
      </m:oMath>
      <w:r>
        <w:rPr>
          <w:rFonts w:eastAsia="Calibri"/>
        </w:rPr>
        <w:t>, which is computed as:</w:t>
      </w:r>
    </w:p>
    <w:p w14:paraId="155BD391" w14:textId="77777777" w:rsidR="000C3C23" w:rsidRDefault="000C3C23" w:rsidP="000C3C23">
      <w:pPr>
        <w:rPr>
          <w:rFonts w:eastAsia="Calibri"/>
        </w:rPr>
      </w:pPr>
    </w:p>
    <w:p w14:paraId="4B328D8C" w14:textId="77777777" w:rsidR="000C3C23" w:rsidRPr="005F7D26" w:rsidRDefault="000C3C23" w:rsidP="000C3C23">
      <w:pPr>
        <w:widowControl w:val="0"/>
        <w:jc w:val="center"/>
        <w:rPr>
          <w:rFonts w:ascii="Calibri" w:eastAsia="Calibri" w:hAnsi="Calibri" w:cs="Calibri"/>
        </w:rPr>
      </w:pPr>
      <w:r w:rsidRPr="005F7D26">
        <w:rPr>
          <w:rFonts w:ascii="Calibri" w:eastAsia="Calibri" w:hAnsi="Calibri" w:cs="Calibri"/>
        </w:rPr>
        <w:t xml:space="preserve">Posterior </w:t>
      </w:r>
      <m:oMath>
        <m:r>
          <w:rPr>
            <w:rFonts w:ascii="Cambria Math" w:eastAsia="Calibri" w:hAnsi="Cambria Math" w:cs="Calibri"/>
          </w:rPr>
          <m:t>∝ Likelihood × Prior</m:t>
        </m:r>
      </m:oMath>
    </w:p>
    <w:p w14:paraId="11D9330C" w14:textId="77777777" w:rsidR="000C3C23" w:rsidRDefault="000C3C23" w:rsidP="000C3C23">
      <w:pPr>
        <w:rPr>
          <w:rFonts w:ascii="Calibri" w:eastAsia="Calibri" w:hAnsi="Calibri" w:cs="Calibri"/>
        </w:rPr>
      </w:pPr>
    </w:p>
    <w:p w14:paraId="29FB81EB" w14:textId="48C2BA5D" w:rsidR="004E1679" w:rsidRDefault="004E1679" w:rsidP="000C3C23">
      <w:pPr>
        <w:rPr>
          <w:rFonts w:eastAsia="Calibri"/>
        </w:rPr>
      </w:pPr>
      <w:r w:rsidRPr="005F7D26">
        <w:rPr>
          <w:rFonts w:ascii="Calibri" w:eastAsia="Calibri" w:hAnsi="Calibri" w:cs="Calibri"/>
        </w:rPr>
        <w:t>An MCMC algorithm is used to generate samples from this posterior distribution, after the parameters were back transformed to original values.</w:t>
      </w:r>
    </w:p>
    <w:p w14:paraId="7CBBB95A" w14:textId="77777777" w:rsidR="004E1679" w:rsidRDefault="004E1679" w:rsidP="000C3C23">
      <w:pPr>
        <w:rPr>
          <w:rFonts w:eastAsia="Calibri"/>
        </w:rPr>
      </w:pPr>
    </w:p>
    <w:p w14:paraId="652ED0C1" w14:textId="06A0B992" w:rsidR="00701E87" w:rsidRDefault="00701E87" w:rsidP="000C3C23">
      <w:pPr>
        <w:rPr>
          <w:rFonts w:eastAsia="Calibri"/>
        </w:rPr>
      </w:pPr>
    </w:p>
    <w:p w14:paraId="0E8D7CDB" w14:textId="6F2EEF05" w:rsidR="000C3C23" w:rsidRDefault="00533119" w:rsidP="000C3C23">
      <w:pPr>
        <w:rPr>
          <w:rFonts w:eastAsia="Calibri"/>
        </w:rPr>
      </w:pPr>
      <m:oMathPara>
        <m:oMath>
          <m:sSub>
            <m:sSubPr>
              <m:ctrlPr>
                <w:rPr>
                  <w:rFonts w:ascii="Cambria Math" w:eastAsia="Calibri" w:hAnsi="Cambria Math" w:cs="Calibri"/>
                </w:rPr>
              </m:ctrlPr>
            </m:sSubPr>
            <m:e>
              <m:acc>
                <m:accPr>
                  <m:ctrlPr>
                    <w:rPr>
                      <w:rFonts w:ascii="Cambria Math" w:eastAsia="Calibri" w:hAnsi="Cambria Math" w:cs="Calibri"/>
                    </w:rPr>
                  </m:ctrlPr>
                </m:accPr>
                <m:e>
                  <m:r>
                    <w:rPr>
                      <w:rFonts w:ascii="Cambria Math" w:eastAsia="Calibri" w:hAnsi="Cambria Math" w:cs="Calibri"/>
                    </w:rPr>
                    <m:t>p</m:t>
                  </m:r>
                </m:e>
              </m:acc>
            </m:e>
            <m:sub>
              <m:r>
                <w:rPr>
                  <w:rFonts w:ascii="Cambria Math" w:eastAsia="Calibri" w:hAnsi="Cambria Math" w:cs="Calibri"/>
                </w:rPr>
                <m:t>c</m:t>
              </m:r>
            </m:sub>
          </m:sSub>
          <m:r>
            <w:rPr>
              <w:rFonts w:ascii="Cambria Math" w:eastAsia="Calibri" w:hAnsi="Cambria Math" w:cs="Calibri"/>
            </w:rPr>
            <m:t>(BayPRIORsAgg) = Posterio</m:t>
          </m:r>
          <m:sSup>
            <m:sSupPr>
              <m:ctrlPr>
                <w:rPr>
                  <w:rFonts w:ascii="Cambria Math" w:eastAsia="Calibri" w:hAnsi="Cambria Math" w:cs="Calibri"/>
                </w:rPr>
              </m:ctrlPr>
            </m:sSupPr>
            <m:e>
              <m:r>
                <w:rPr>
                  <w:rFonts w:ascii="Cambria Math" w:eastAsia="Calibri" w:hAnsi="Cambria Math" w:cs="Calibri"/>
                </w:rPr>
                <m:t>r</m:t>
              </m:r>
            </m:e>
            <m:sup>
              <m:r>
                <w:rPr>
                  <w:rFonts w:ascii="Cambria Math" w:eastAsia="Calibri" w:hAnsi="Cambria Math" w:cs="Calibri"/>
                </w:rPr>
                <m:t>-1</m:t>
              </m:r>
            </m:sup>
          </m:sSup>
          <m:r>
            <w:rPr>
              <w:rFonts w:ascii="Cambria Math" w:eastAsia="Calibri" w:hAnsi="Cambria Math" w:cs="Calibri"/>
            </w:rPr>
            <m:t>(0.5)</m:t>
          </m:r>
        </m:oMath>
      </m:oMathPara>
    </w:p>
    <w:p w14:paraId="7B5AAB09" w14:textId="77777777" w:rsidR="0037099F" w:rsidRDefault="0037099F" w:rsidP="00092E0B">
      <w:pPr>
        <w:rPr>
          <w:rFonts w:ascii="Calibri" w:eastAsia="Calibri" w:hAnsi="Calibri" w:cs="Calibri"/>
        </w:rPr>
      </w:pPr>
    </w:p>
    <w:p w14:paraId="71B537C9" w14:textId="77777777" w:rsidR="0037099F" w:rsidRDefault="0037099F" w:rsidP="00092E0B">
      <w:pPr>
        <w:rPr>
          <w:rFonts w:ascii="Calibri" w:eastAsia="Calibri" w:hAnsi="Calibri" w:cs="Calibri"/>
        </w:rPr>
      </w:pPr>
    </w:p>
    <w:p w14:paraId="500B7007" w14:textId="60608402" w:rsidR="00701E87" w:rsidRPr="00092E0B" w:rsidRDefault="000C3C23" w:rsidP="00092E0B">
      <w:pPr>
        <w:rPr>
          <w:rFonts w:eastAsia="Calibri"/>
          <w:i/>
          <w:iCs/>
        </w:rPr>
      </w:pPr>
      <w:r w:rsidRPr="00092E0B">
        <w:rPr>
          <w:rFonts w:eastAsia="Calibri"/>
          <w:i/>
          <w:iCs/>
        </w:rPr>
        <w:t>Please note that this method may be adjusted. We will keep T&amp;E</w:t>
      </w:r>
      <w:r w:rsidR="00092E0B" w:rsidRPr="00092E0B">
        <w:rPr>
          <w:rFonts w:eastAsia="Calibri"/>
          <w:i/>
          <w:iCs/>
        </w:rPr>
        <w:t xml:space="preserve"> regularly</w:t>
      </w:r>
      <w:r w:rsidRPr="00092E0B">
        <w:rPr>
          <w:rFonts w:eastAsia="Calibri"/>
          <w:i/>
          <w:iCs/>
        </w:rPr>
        <w:t xml:space="preserve"> informed of </w:t>
      </w:r>
      <w:r w:rsidR="00092E0B" w:rsidRPr="00092E0B">
        <w:rPr>
          <w:rFonts w:eastAsia="Calibri"/>
          <w:i/>
          <w:iCs/>
        </w:rPr>
        <w:t>changes.</w:t>
      </w:r>
    </w:p>
    <w:p w14:paraId="22E1A1B5" w14:textId="51576FA9" w:rsidR="005C0EB1" w:rsidRDefault="00701E87" w:rsidP="000C3C23">
      <w:pPr>
        <w:spacing w:before="180" w:after="120" w:line="360" w:lineRule="auto"/>
        <w:rPr>
          <w:ins w:id="56" w:author="Elise Gould" w:date="2019-11-15T16:04:00Z"/>
          <w:rFonts w:ascii="Calibri" w:eastAsia="Calibri" w:hAnsi="Calibri" w:cs="Calibri"/>
          <w:b/>
        </w:rPr>
      </w:pPr>
      <w:r>
        <w:rPr>
          <w:rFonts w:ascii="Calibri" w:eastAsia="Calibri" w:hAnsi="Calibri" w:cs="Calibri"/>
          <w:b/>
          <w:noProof/>
        </w:rPr>
        <w:lastRenderedPageBreak/>
        <w:drawing>
          <wp:inline distT="114300" distB="114300" distL="114300" distR="114300" wp14:anchorId="244F6B50" wp14:editId="0BB5613D">
            <wp:extent cx="5943542" cy="3594847"/>
            <wp:effectExtent l="0" t="0" r="635"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2"/>
                    <a:srcRect t="18135" b="3672"/>
                    <a:stretch/>
                  </pic:blipFill>
                  <pic:spPr bwMode="auto">
                    <a:xfrm>
                      <a:off x="0" y="0"/>
                      <a:ext cx="5943600" cy="3594882"/>
                    </a:xfrm>
                    <a:prstGeom prst="rect">
                      <a:avLst/>
                    </a:prstGeom>
                    <a:ln>
                      <a:noFill/>
                    </a:ln>
                    <a:extLst>
                      <a:ext uri="{53640926-AAD7-44D8-BBD7-CCE9431645EC}">
                        <a14:shadowObscured xmlns:a14="http://schemas.microsoft.com/office/drawing/2010/main"/>
                      </a:ext>
                    </a:extLst>
                  </pic:spPr>
                </pic:pic>
              </a:graphicData>
            </a:graphic>
          </wp:inline>
        </w:drawing>
      </w:r>
    </w:p>
    <w:p w14:paraId="698979BA" w14:textId="77777777" w:rsidR="00872CDC" w:rsidRDefault="00872CDC" w:rsidP="00872CDC">
      <w:pPr>
        <w:rPr>
          <w:ins w:id="57" w:author="Bonnie Wintle" w:date="2019-11-15T17:29:00Z"/>
          <w:rFonts w:ascii="Calibri" w:eastAsia="Calibri" w:hAnsi="Calibri" w:cs="Calibri"/>
          <w:i/>
          <w:color w:val="000000"/>
          <w:highlight w:val="yellow"/>
        </w:rPr>
      </w:pPr>
      <w:ins w:id="58" w:author="Bonnie Wintle" w:date="2019-11-15T17:29:00Z">
        <w:r w:rsidRPr="00872CDC">
          <w:rPr>
            <w:rFonts w:eastAsia="Calibri" w:cstheme="minorHAnsi"/>
            <w:b/>
            <w:bCs/>
            <w:sz w:val="28"/>
            <w:szCs w:val="28"/>
          </w:rPr>
          <w:t>Method of Parameter Estimation</w:t>
        </w:r>
      </w:ins>
    </w:p>
    <w:p w14:paraId="5A0FBC7F" w14:textId="77777777" w:rsidR="00872CDC" w:rsidRPr="00872CDC" w:rsidRDefault="00872CDC" w:rsidP="00872CDC">
      <w:pPr>
        <w:rPr>
          <w:ins w:id="59" w:author="Bonnie Wintle" w:date="2019-11-15T17:29:00Z"/>
          <w:rFonts w:cstheme="minorHAnsi"/>
          <w:iCs/>
          <w:color w:val="000000"/>
        </w:rPr>
      </w:pPr>
      <w:ins w:id="60" w:author="Bonnie Wintle" w:date="2019-11-15T17:29:00Z">
        <w:r w:rsidRPr="00872CDC">
          <w:rPr>
            <w:rFonts w:cstheme="minorHAnsi"/>
            <w:b/>
            <w:bCs/>
            <w:iCs/>
            <w:color w:val="000000"/>
          </w:rPr>
          <w:t>Predictive model:</w:t>
        </w:r>
        <w:r w:rsidRPr="00872CDC">
          <w:rPr>
            <w:rFonts w:cstheme="minorHAnsi"/>
            <w:iCs/>
            <w:color w:val="000000"/>
          </w:rPr>
          <w:t xml:space="preserve"> This model will be fitted to the PRIORS dataset that contains actual replication outcomes and</w:t>
        </w:r>
        <w:bookmarkStart w:id="61" w:name="_GoBack"/>
        <w:bookmarkEnd w:id="61"/>
        <w:r w:rsidRPr="00872CDC">
          <w:rPr>
            <w:rFonts w:cstheme="minorHAnsi"/>
            <w:iCs/>
            <w:color w:val="000000"/>
          </w:rPr>
          <w:t xml:space="preserve"> correlates of replication success coded by Team Reproducibility. We will use a generalised linear mixed model fitting package in R to implement parameter estimation. The structure of this model was determined using a combination of a priori decision-making based on the nesting structure of the data, as well as exploratory data </w:t>
        </w:r>
        <w:proofErr w:type="spellStart"/>
        <w:r w:rsidRPr="00872CDC">
          <w:rPr>
            <w:rFonts w:cstheme="minorHAnsi"/>
            <w:iCs/>
            <w:color w:val="000000"/>
          </w:rPr>
          <w:t>anslysis</w:t>
        </w:r>
        <w:proofErr w:type="spellEnd"/>
        <w:r w:rsidRPr="00872CDC">
          <w:rPr>
            <w:rFonts w:cstheme="minorHAnsi"/>
            <w:iCs/>
            <w:color w:val="000000"/>
          </w:rPr>
          <w:t>, and is detailed in Singleton Thorn et al. (in prep.).</w:t>
        </w:r>
      </w:ins>
    </w:p>
    <w:p w14:paraId="28BF2B81" w14:textId="48A3AF53" w:rsidR="00872CDC" w:rsidRPr="00872CDC" w:rsidRDefault="00872CDC" w:rsidP="00872CDC">
      <w:pPr>
        <w:rPr>
          <w:ins w:id="62" w:author="Bonnie Wintle" w:date="2019-11-15T17:29:00Z"/>
          <w:rFonts w:cstheme="minorHAnsi"/>
          <w:iCs/>
          <w:color w:val="000000"/>
        </w:rPr>
      </w:pPr>
      <w:ins w:id="63" w:author="Bonnie Wintle" w:date="2019-11-15T17:29:00Z">
        <w:r w:rsidRPr="00872CDC">
          <w:rPr>
            <w:rFonts w:cstheme="minorHAnsi"/>
            <w:b/>
            <w:bCs/>
            <w:iCs/>
            <w:color w:val="000000"/>
          </w:rPr>
          <w:t>Bayesian model</w:t>
        </w:r>
        <w:r w:rsidRPr="00872CDC">
          <w:rPr>
            <w:rFonts w:cstheme="minorHAnsi"/>
            <w:iCs/>
            <w:color w:val="000000"/>
          </w:rPr>
          <w:t>: The model will be fitted with the R package R2jags (</w:t>
        </w:r>
      </w:ins>
      <w:proofErr w:type="spellStart"/>
      <w:ins w:id="64" w:author="Bonnie Wintle" w:date="2019-11-15T18:40:00Z">
        <w:r w:rsidR="00657381">
          <w:rPr>
            <w:rFonts w:cstheme="minorHAnsi"/>
            <w:iCs/>
            <w:color w:val="000000"/>
          </w:rPr>
          <w:t>Su</w:t>
        </w:r>
        <w:proofErr w:type="spellEnd"/>
        <w:r w:rsidR="00657381">
          <w:rPr>
            <w:rFonts w:cstheme="minorHAnsi"/>
            <w:iCs/>
            <w:color w:val="000000"/>
          </w:rPr>
          <w:t xml:space="preserve"> &amp; </w:t>
        </w:r>
        <w:proofErr w:type="spellStart"/>
        <w:r w:rsidR="00657381">
          <w:rPr>
            <w:rFonts w:cstheme="minorHAnsi"/>
            <w:iCs/>
            <w:color w:val="000000"/>
          </w:rPr>
          <w:t>Majima</w:t>
        </w:r>
        <w:proofErr w:type="spellEnd"/>
        <w:r w:rsidR="00657381">
          <w:rPr>
            <w:rFonts w:cstheme="minorHAnsi"/>
            <w:iCs/>
            <w:color w:val="000000"/>
          </w:rPr>
          <w:t xml:space="preserve"> </w:t>
        </w:r>
      </w:ins>
      <w:ins w:id="65" w:author="Bonnie Wintle" w:date="2019-11-15T17:29:00Z">
        <w:r w:rsidRPr="00872CDC">
          <w:rPr>
            <w:rFonts w:cstheme="minorHAnsi"/>
            <w:iCs/>
            <w:color w:val="000000"/>
          </w:rPr>
          <w:t xml:space="preserve">2019) or </w:t>
        </w:r>
        <w:proofErr w:type="spellStart"/>
        <w:r w:rsidRPr="00872CDC">
          <w:rPr>
            <w:rFonts w:cstheme="minorHAnsi"/>
            <w:iCs/>
            <w:color w:val="000000"/>
          </w:rPr>
          <w:t>greta</w:t>
        </w:r>
        <w:proofErr w:type="spellEnd"/>
        <w:r w:rsidRPr="00872CDC">
          <w:rPr>
            <w:rFonts w:cstheme="minorHAnsi"/>
            <w:iCs/>
            <w:color w:val="000000"/>
          </w:rPr>
          <w:t xml:space="preserve"> (Golding, 2019). Priors for each claim will be parsed from the Predictive model.</w:t>
        </w:r>
      </w:ins>
    </w:p>
    <w:p w14:paraId="48F4C5C2" w14:textId="77777777" w:rsidR="00872CDC" w:rsidRPr="00FC2A93" w:rsidRDefault="00872CDC" w:rsidP="00872CDC">
      <w:pPr>
        <w:rPr>
          <w:ins w:id="66" w:author="Bonnie Wintle" w:date="2019-11-15T17:29:00Z"/>
          <w:rFonts w:ascii="Times New Roman" w:hAnsi="Times New Roman"/>
        </w:rPr>
      </w:pPr>
    </w:p>
    <w:p w14:paraId="715391C5" w14:textId="77777777" w:rsidR="00872CDC" w:rsidRDefault="00872CDC" w:rsidP="00872CDC">
      <w:pPr>
        <w:pStyle w:val="ListParagraph"/>
        <w:rPr>
          <w:ins w:id="67" w:author="Bonnie Wintle" w:date="2019-11-15T17:29:00Z"/>
          <w:rFonts w:ascii="Calibri" w:eastAsia="Calibri" w:hAnsi="Calibri" w:cs="Calibri"/>
          <w:bCs/>
          <w:i/>
          <w:color w:val="000000"/>
          <w:highlight w:val="yellow"/>
        </w:rPr>
      </w:pPr>
    </w:p>
    <w:p w14:paraId="2E0C1ACB" w14:textId="77777777" w:rsidR="00872CDC" w:rsidRDefault="00872CDC" w:rsidP="00872CDC">
      <w:pPr>
        <w:rPr>
          <w:ins w:id="68" w:author="Bonnie Wintle" w:date="2019-11-15T17:29:00Z"/>
          <w:rFonts w:ascii="Calibri" w:eastAsia="Calibri" w:hAnsi="Calibri" w:cs="Calibri"/>
          <w:b/>
          <w:i/>
          <w:color w:val="000000"/>
        </w:rPr>
      </w:pPr>
      <w:ins w:id="69" w:author="Bonnie Wintle" w:date="2019-11-15T17:29:00Z">
        <w:r w:rsidRPr="00872CDC">
          <w:rPr>
            <w:rFonts w:ascii="Calibri" w:eastAsia="Calibri" w:hAnsi="Calibri" w:cs="Calibri"/>
            <w:b/>
            <w:iCs/>
            <w:color w:val="000000"/>
            <w:sz w:val="28"/>
            <w:szCs w:val="28"/>
          </w:rPr>
          <w:t>Model Checking &amp; Evaluation</w:t>
        </w:r>
      </w:ins>
    </w:p>
    <w:p w14:paraId="216CAAB3" w14:textId="77777777" w:rsidR="00872CDC" w:rsidRPr="00872CDC" w:rsidRDefault="00872CDC" w:rsidP="00872CDC">
      <w:pPr>
        <w:widowControl w:val="0"/>
        <w:pBdr>
          <w:top w:val="nil"/>
          <w:left w:val="nil"/>
          <w:bottom w:val="nil"/>
          <w:right w:val="nil"/>
          <w:between w:val="nil"/>
        </w:pBdr>
        <w:rPr>
          <w:ins w:id="70" w:author="Bonnie Wintle" w:date="2019-11-15T17:29:00Z"/>
          <w:rFonts w:ascii="Calibri" w:eastAsia="Calibri" w:hAnsi="Calibri" w:cs="Calibri"/>
          <w:bCs/>
          <w:iCs/>
          <w:color w:val="000000"/>
        </w:rPr>
      </w:pPr>
      <w:ins w:id="71" w:author="Bonnie Wintle" w:date="2019-11-15T17:29:00Z">
        <w:r w:rsidRPr="00872CDC">
          <w:rPr>
            <w:rFonts w:ascii="Calibri" w:eastAsia="Calibri" w:hAnsi="Calibri" w:cs="Calibri"/>
            <w:b/>
            <w:iCs/>
            <w:color w:val="000000"/>
          </w:rPr>
          <w:t>Predictive model</w:t>
        </w:r>
        <w:r w:rsidRPr="00872CDC">
          <w:rPr>
            <w:rFonts w:ascii="Calibri" w:eastAsia="Calibri" w:hAnsi="Calibri" w:cs="Calibri"/>
            <w:bCs/>
            <w:iCs/>
            <w:color w:val="000000"/>
          </w:rPr>
          <w:t xml:space="preserve">: Model assumptions will be checked for violation, and the model will undergo calibration and validation testing </w:t>
        </w:r>
        <w:proofErr w:type="spellStart"/>
        <w:r w:rsidRPr="00872CDC">
          <w:rPr>
            <w:rFonts w:ascii="Calibri" w:eastAsia="Calibri" w:hAnsi="Calibri" w:cs="Calibri"/>
            <w:bCs/>
            <w:iCs/>
            <w:color w:val="000000"/>
          </w:rPr>
          <w:t>aginst</w:t>
        </w:r>
        <w:proofErr w:type="spellEnd"/>
        <w:r w:rsidRPr="00872CDC">
          <w:rPr>
            <w:rFonts w:ascii="Calibri" w:eastAsia="Calibri" w:hAnsi="Calibri" w:cs="Calibri"/>
            <w:bCs/>
            <w:iCs/>
            <w:color w:val="000000"/>
          </w:rPr>
          <w:t xml:space="preserve"> the PRIORS dataset containing known replication outcomes.</w:t>
        </w:r>
      </w:ins>
    </w:p>
    <w:p w14:paraId="60DD5D68" w14:textId="77777777" w:rsidR="00872CDC" w:rsidRPr="00872CDC" w:rsidRDefault="00872CDC" w:rsidP="00872CDC">
      <w:pPr>
        <w:widowControl w:val="0"/>
        <w:pBdr>
          <w:top w:val="nil"/>
          <w:left w:val="nil"/>
          <w:bottom w:val="nil"/>
          <w:right w:val="nil"/>
          <w:between w:val="nil"/>
        </w:pBdr>
        <w:rPr>
          <w:ins w:id="72" w:author="Bonnie Wintle" w:date="2019-11-15T17:29:00Z"/>
          <w:rFonts w:ascii="Calibri" w:eastAsia="Calibri" w:hAnsi="Calibri" w:cs="Calibri"/>
          <w:bCs/>
          <w:iCs/>
          <w:color w:val="000000"/>
        </w:rPr>
      </w:pPr>
      <w:ins w:id="73" w:author="Bonnie Wintle" w:date="2019-11-15T17:29:00Z">
        <w:r w:rsidRPr="00872CDC">
          <w:rPr>
            <w:rFonts w:ascii="Calibri" w:eastAsia="Calibri" w:hAnsi="Calibri" w:cs="Calibri"/>
            <w:b/>
            <w:iCs/>
            <w:color w:val="000000"/>
          </w:rPr>
          <w:t>Bayesian model</w:t>
        </w:r>
        <w:r w:rsidRPr="00872CDC">
          <w:rPr>
            <w:rFonts w:ascii="Calibri" w:eastAsia="Calibri" w:hAnsi="Calibri" w:cs="Calibri"/>
            <w:bCs/>
            <w:iCs/>
            <w:color w:val="000000"/>
          </w:rPr>
          <w:t xml:space="preserve">: Bayesian model checking will include posterior predictive checks on the Claims Assessment data. Cross-validation will be undertaken on the Claims Assessment data for which there are known outcomes. </w:t>
        </w:r>
      </w:ins>
    </w:p>
    <w:p w14:paraId="793409F9" w14:textId="77777777" w:rsidR="005C0EB1" w:rsidRPr="000C3C23" w:rsidRDefault="005C0EB1" w:rsidP="000C3C23">
      <w:pPr>
        <w:spacing w:before="180" w:after="120" w:line="360" w:lineRule="auto"/>
        <w:rPr>
          <w:rFonts w:ascii="Calibri" w:eastAsia="Calibri" w:hAnsi="Calibri" w:cs="Calibri"/>
          <w:b/>
        </w:rPr>
      </w:pPr>
    </w:p>
    <w:p w14:paraId="0000009C" w14:textId="61586282" w:rsidR="002115D6" w:rsidRPr="00D13F9E" w:rsidRDefault="00557B08">
      <w:pPr>
        <w:pStyle w:val="Heading1"/>
        <w:rPr>
          <w:lang w:val="nl-NL"/>
        </w:rPr>
      </w:pPr>
      <w:bookmarkStart w:id="74" w:name="_Toc22066276"/>
      <w:r w:rsidRPr="00D13F9E">
        <w:rPr>
          <w:lang w:val="nl-NL"/>
        </w:rPr>
        <w:t>REFERENCES</w:t>
      </w:r>
      <w:bookmarkEnd w:id="74"/>
    </w:p>
    <w:p w14:paraId="6853B56E" w14:textId="77777777" w:rsidR="00634ECF" w:rsidRDefault="00634ECF" w:rsidP="00873E59">
      <w:pPr>
        <w:widowControl w:val="0"/>
        <w:ind w:left="810" w:hanging="810"/>
      </w:pPr>
      <w:proofErr w:type="spellStart"/>
      <w:r>
        <w:t>Clemen</w:t>
      </w:r>
      <w:proofErr w:type="spellEnd"/>
      <w:r>
        <w:t xml:space="preserve">, R.T., and Robert L. Winkler, R.L. (1999) Combining Probability Distributions </w:t>
      </w:r>
      <w:proofErr w:type="gramStart"/>
      <w:r>
        <w:t>From</w:t>
      </w:r>
      <w:proofErr w:type="gramEnd"/>
      <w:r>
        <w:t xml:space="preserve"> Experts in Risk Analysis, Risk Analysis, 19(2), 187-203</w:t>
      </w:r>
    </w:p>
    <w:p w14:paraId="6E6429E7" w14:textId="77777777" w:rsidR="00634ECF" w:rsidRDefault="00634ECF" w:rsidP="00873E59">
      <w:pPr>
        <w:widowControl w:val="0"/>
        <w:ind w:left="810" w:hanging="810"/>
      </w:pPr>
      <w:r>
        <w:t xml:space="preserve">Cooke, R.M. (1991) </w:t>
      </w:r>
      <w:r>
        <w:rPr>
          <w:i/>
        </w:rPr>
        <w:t>Experts in uncertainty: Opinion and subjective probability in science</w:t>
      </w:r>
      <w:r>
        <w:t>. Oxford University Press, New York.</w:t>
      </w:r>
    </w:p>
    <w:p w14:paraId="13A8872B" w14:textId="77777777" w:rsidR="00634ECF" w:rsidRDefault="00634ECF" w:rsidP="00873E59">
      <w:pPr>
        <w:widowControl w:val="0"/>
        <w:ind w:left="810" w:hanging="810"/>
        <w:rPr>
          <w:lang w:val="en-GB"/>
        </w:rPr>
      </w:pPr>
      <w:r>
        <w:lastRenderedPageBreak/>
        <w:t xml:space="preserve">Cooke, R.M., Marti, D. and </w:t>
      </w:r>
      <w:r w:rsidRPr="00374EEA">
        <w:rPr>
          <w:lang w:val="en-GB"/>
        </w:rPr>
        <w:t>Mazzuchi</w:t>
      </w:r>
      <w:r>
        <w:rPr>
          <w:lang w:val="en-GB"/>
        </w:rPr>
        <w:t>, T.</w:t>
      </w:r>
      <w:r>
        <w:t xml:space="preserve"> (in prep). </w:t>
      </w:r>
      <w:r w:rsidRPr="00374EEA">
        <w:rPr>
          <w:lang w:val="en-GB"/>
        </w:rPr>
        <w:t>Expert Judgment and the Inevitability of Validation</w:t>
      </w:r>
      <w:r>
        <w:rPr>
          <w:lang w:val="en-GB"/>
        </w:rPr>
        <w:t xml:space="preserve">. </w:t>
      </w:r>
      <w:r w:rsidRPr="00374EEA">
        <w:rPr>
          <w:lang w:val="en-GB"/>
        </w:rPr>
        <w:t>In preparation for John Evans Festschrift</w:t>
      </w:r>
      <w:r>
        <w:rPr>
          <w:lang w:val="en-GB"/>
        </w:rPr>
        <w:t>.</w:t>
      </w:r>
    </w:p>
    <w:p w14:paraId="43564706" w14:textId="2298E352" w:rsidR="00634ECF" w:rsidRDefault="00634ECF" w:rsidP="00873E59">
      <w:pPr>
        <w:widowControl w:val="0"/>
        <w:ind w:left="810" w:hanging="810"/>
        <w:rPr>
          <w:ins w:id="75" w:author="Elise Gould" w:date="2019-11-15T16:16:00Z"/>
          <w:lang w:val="en-GB"/>
        </w:rPr>
      </w:pPr>
      <w:r w:rsidRPr="008A6E9C">
        <w:rPr>
          <w:lang w:val="en-GB"/>
        </w:rPr>
        <w:t xml:space="preserve">Friedman J., Baker J., </w:t>
      </w:r>
      <w:proofErr w:type="spellStart"/>
      <w:r w:rsidRPr="008A6E9C">
        <w:rPr>
          <w:lang w:val="en-GB"/>
        </w:rPr>
        <w:t>Mellers</w:t>
      </w:r>
      <w:proofErr w:type="spellEnd"/>
      <w:r w:rsidRPr="008A6E9C">
        <w:rPr>
          <w:lang w:val="en-GB"/>
        </w:rPr>
        <w:t xml:space="preserve"> B., </w:t>
      </w:r>
      <w:proofErr w:type="spellStart"/>
      <w:r w:rsidRPr="008A6E9C">
        <w:rPr>
          <w:lang w:val="en-GB"/>
        </w:rPr>
        <w:t>Tetlock</w:t>
      </w:r>
      <w:proofErr w:type="spellEnd"/>
      <w:r w:rsidRPr="008A6E9C">
        <w:rPr>
          <w:lang w:val="en-GB"/>
        </w:rPr>
        <w:t xml:space="preserve"> P. and </w:t>
      </w:r>
      <w:proofErr w:type="spellStart"/>
      <w:r w:rsidRPr="008A6E9C">
        <w:rPr>
          <w:lang w:val="en-GB"/>
        </w:rPr>
        <w:t>Zeckhauser</w:t>
      </w:r>
      <w:proofErr w:type="spellEnd"/>
      <w:r w:rsidRPr="008A6E9C">
        <w:rPr>
          <w:lang w:val="en-GB"/>
        </w:rPr>
        <w:t xml:space="preserve"> R. (2018) The Value of Precision in Probability Assessment: Evidence from a Large-Scale Geopolitical Forecasting Tournament. </w:t>
      </w:r>
      <w:r w:rsidRPr="008A6E9C">
        <w:rPr>
          <w:i/>
          <w:iCs/>
          <w:lang w:val="en-GB"/>
        </w:rPr>
        <w:t>International Studies Quarterly</w:t>
      </w:r>
      <w:r w:rsidRPr="008A6E9C">
        <w:rPr>
          <w:lang w:val="en-GB"/>
        </w:rPr>
        <w:t xml:space="preserve"> </w:t>
      </w:r>
      <w:r w:rsidRPr="008A6E9C">
        <w:rPr>
          <w:b/>
          <w:bCs/>
          <w:lang w:val="en-GB"/>
        </w:rPr>
        <w:t>62</w:t>
      </w:r>
      <w:r w:rsidRPr="008A6E9C">
        <w:rPr>
          <w:lang w:val="en-GB"/>
        </w:rPr>
        <w:t>, 410–422.</w:t>
      </w:r>
    </w:p>
    <w:p w14:paraId="5E557310" w14:textId="43A617D8" w:rsidR="000445A9" w:rsidRPr="00657381" w:rsidRDefault="000445A9" w:rsidP="00657381">
      <w:pPr>
        <w:ind w:left="851" w:hanging="851"/>
        <w:rPr>
          <w:rFonts w:ascii="Times New Roman" w:hAnsi="Times New Roman"/>
        </w:rPr>
      </w:pPr>
      <w:ins w:id="76" w:author="Elise Gould" w:date="2019-11-15T16:16:00Z">
        <w:r w:rsidRPr="000445A9">
          <w:rPr>
            <w:rFonts w:ascii="Times New Roman" w:hAnsi="Times New Roman"/>
            <w:color w:val="000000"/>
          </w:rPr>
          <w:t xml:space="preserve">Golding, N. (2019). </w:t>
        </w:r>
        <w:proofErr w:type="spellStart"/>
        <w:r w:rsidRPr="000445A9">
          <w:rPr>
            <w:rFonts w:ascii="Times New Roman" w:hAnsi="Times New Roman"/>
            <w:color w:val="000000"/>
          </w:rPr>
          <w:t>greta</w:t>
        </w:r>
        <w:proofErr w:type="spellEnd"/>
        <w:r w:rsidRPr="000445A9">
          <w:rPr>
            <w:rFonts w:ascii="Times New Roman" w:hAnsi="Times New Roman"/>
            <w:color w:val="000000"/>
          </w:rPr>
          <w:t>: Simple and Scalable Statistical Modelling in R. R package version 0.3.1. https://CRAN.R-project.org/package=greta</w:t>
        </w:r>
      </w:ins>
    </w:p>
    <w:p w14:paraId="5FEF992E" w14:textId="77777777" w:rsidR="00634ECF" w:rsidRDefault="00634ECF" w:rsidP="00873E59">
      <w:pPr>
        <w:widowControl w:val="0"/>
        <w:ind w:left="810" w:hanging="810"/>
      </w:pPr>
      <w:r w:rsidRPr="00374EEA">
        <w:rPr>
          <w:lang w:val="en-GB"/>
        </w:rPr>
        <w:t xml:space="preserve">Hanea A. M., McBride M., Burgman M. A., Wintle B. C., Fidler F., Flander L., Twardy C. R., Manning B. and Mascaro S. (2017) Investigate Discuss Estimate Aggregate for structured expert judgement. </w:t>
      </w:r>
      <w:r w:rsidRPr="00374EEA">
        <w:rPr>
          <w:i/>
          <w:iCs/>
          <w:lang w:val="en-GB"/>
        </w:rPr>
        <w:t>International Journal of Forecasting</w:t>
      </w:r>
      <w:r w:rsidRPr="00374EEA">
        <w:rPr>
          <w:lang w:val="en-GB"/>
        </w:rPr>
        <w:t xml:space="preserve"> </w:t>
      </w:r>
      <w:r w:rsidRPr="00374EEA">
        <w:rPr>
          <w:b/>
          <w:bCs/>
          <w:lang w:val="en-GB"/>
        </w:rPr>
        <w:t>33</w:t>
      </w:r>
      <w:r w:rsidRPr="00374EEA">
        <w:rPr>
          <w:lang w:val="en-GB"/>
        </w:rPr>
        <w:t>, 267-279.</w:t>
      </w:r>
    </w:p>
    <w:p w14:paraId="05D4580D" w14:textId="15B5CC1D" w:rsidR="00634ECF" w:rsidRDefault="00634ECF" w:rsidP="00873E59">
      <w:pPr>
        <w:widowControl w:val="0"/>
        <w:ind w:left="810" w:hanging="810"/>
      </w:pPr>
      <w:r>
        <w:t xml:space="preserve">Hemming, V., Burgman, M.A., Hanea, A.M., McBride, M.F. &amp; Wintle, B.C. (2018) A practical guide to structured expert elicitation using the IDEA protocol. </w:t>
      </w:r>
      <w:r>
        <w:rPr>
          <w:i/>
        </w:rPr>
        <w:t>Methods in Ecology and Evolution,</w:t>
      </w:r>
      <w:r>
        <w:t xml:space="preserve"> 9, 169-181.</w:t>
      </w:r>
    </w:p>
    <w:p w14:paraId="7A6439FE" w14:textId="1DE23301" w:rsidR="00757AA6" w:rsidRDefault="00757AA6" w:rsidP="00757AA6">
      <w:pPr>
        <w:widowControl w:val="0"/>
        <w:ind w:left="810" w:hanging="810"/>
      </w:pPr>
      <w:proofErr w:type="spellStart"/>
      <w:r w:rsidRPr="00757AA6">
        <w:t>Krippendorff</w:t>
      </w:r>
      <w:proofErr w:type="spellEnd"/>
      <w:r w:rsidRPr="00757AA6">
        <w:t>, K. (2019) Content Analysis: An Introduction to Its Methodology. 4th Edition. SAGE Publications: Los Angeles.</w:t>
      </w:r>
    </w:p>
    <w:p w14:paraId="3E429223" w14:textId="0E003605" w:rsidR="00634ECF" w:rsidRDefault="00634ECF" w:rsidP="00873E59">
      <w:pPr>
        <w:widowControl w:val="0"/>
        <w:ind w:left="810" w:hanging="810"/>
      </w:pPr>
      <w:r>
        <w:t>Lyon A., Wintle B. C. and Burgman M. (2015) Collective wisdom: Methods of confidence interval aggregation. Journal of Business Research 68, 1759-1767.</w:t>
      </w:r>
    </w:p>
    <w:p w14:paraId="602903FE" w14:textId="77777777" w:rsidR="00F07D5A" w:rsidRDefault="00F07D5A" w:rsidP="00873E59">
      <w:pPr>
        <w:pBdr>
          <w:top w:val="nil"/>
          <w:left w:val="nil"/>
          <w:bottom w:val="nil"/>
          <w:right w:val="nil"/>
          <w:between w:val="nil"/>
        </w:pBdr>
        <w:ind w:left="720" w:hanging="810"/>
        <w:rPr>
          <w:color w:val="000000"/>
        </w:rPr>
      </w:pPr>
      <w:proofErr w:type="spellStart"/>
      <w:r>
        <w:rPr>
          <w:color w:val="000000"/>
        </w:rPr>
        <w:t>Mellers</w:t>
      </w:r>
      <w:proofErr w:type="spellEnd"/>
      <w:r>
        <w:rPr>
          <w:color w:val="000000"/>
        </w:rPr>
        <w:t xml:space="preserve">, B., Stone, E., </w:t>
      </w:r>
      <w:proofErr w:type="spellStart"/>
      <w:r>
        <w:rPr>
          <w:color w:val="000000"/>
        </w:rPr>
        <w:t>Atanasov</w:t>
      </w:r>
      <w:proofErr w:type="spellEnd"/>
      <w:r>
        <w:rPr>
          <w:color w:val="000000"/>
        </w:rPr>
        <w:t xml:space="preserve">, P., </w:t>
      </w:r>
      <w:proofErr w:type="spellStart"/>
      <w:r>
        <w:rPr>
          <w:color w:val="000000"/>
        </w:rPr>
        <w:t>Rohrbaugh</w:t>
      </w:r>
      <w:proofErr w:type="spellEnd"/>
      <w:r>
        <w:rPr>
          <w:color w:val="000000"/>
        </w:rPr>
        <w:t xml:space="preserve">, N., Metz, S.E., Ungar, L., Bishop, M.M., Horowitz, M., Merkle, E. &amp; </w:t>
      </w:r>
      <w:proofErr w:type="spellStart"/>
      <w:r>
        <w:rPr>
          <w:color w:val="000000"/>
        </w:rPr>
        <w:t>Tetlock</w:t>
      </w:r>
      <w:proofErr w:type="spellEnd"/>
      <w:r>
        <w:rPr>
          <w:color w:val="000000"/>
        </w:rPr>
        <w:t xml:space="preserve">, P. (2015) The psychology of intelligence analysis: Drivers of prediction accuracy in world politics. </w:t>
      </w:r>
      <w:r>
        <w:rPr>
          <w:i/>
          <w:color w:val="000000"/>
        </w:rPr>
        <w:t>Journal of experimental psychology: applied,</w:t>
      </w:r>
      <w:r>
        <w:rPr>
          <w:color w:val="000000"/>
        </w:rPr>
        <w:t xml:space="preserve"> </w:t>
      </w:r>
      <w:r>
        <w:rPr>
          <w:b/>
          <w:color w:val="000000"/>
        </w:rPr>
        <w:t>21,</w:t>
      </w:r>
      <w:r>
        <w:rPr>
          <w:color w:val="000000"/>
        </w:rPr>
        <w:t xml:space="preserve"> 1-14. </w:t>
      </w:r>
    </w:p>
    <w:p w14:paraId="39251F28" w14:textId="448B3779" w:rsidR="00F07D5A" w:rsidRPr="00757AA6" w:rsidRDefault="00757AA6" w:rsidP="00757AA6">
      <w:pPr>
        <w:pBdr>
          <w:top w:val="nil"/>
          <w:left w:val="nil"/>
          <w:bottom w:val="nil"/>
          <w:right w:val="nil"/>
          <w:between w:val="nil"/>
        </w:pBdr>
        <w:ind w:left="720" w:hanging="810"/>
        <w:rPr>
          <w:color w:val="000000"/>
        </w:rPr>
      </w:pPr>
      <w:proofErr w:type="spellStart"/>
      <w:r w:rsidRPr="00757AA6">
        <w:rPr>
          <w:color w:val="000000"/>
        </w:rPr>
        <w:t>Mellers</w:t>
      </w:r>
      <w:proofErr w:type="spellEnd"/>
      <w:r w:rsidRPr="00757AA6">
        <w:rPr>
          <w:color w:val="000000"/>
        </w:rPr>
        <w:t xml:space="preserve">, B., Stone, E., Murray, T., Minster, A., </w:t>
      </w:r>
      <w:proofErr w:type="spellStart"/>
      <w:r w:rsidRPr="00757AA6">
        <w:rPr>
          <w:color w:val="000000"/>
        </w:rPr>
        <w:t>Rohrbaugh</w:t>
      </w:r>
      <w:proofErr w:type="spellEnd"/>
      <w:r w:rsidRPr="00757AA6">
        <w:rPr>
          <w:color w:val="000000"/>
        </w:rPr>
        <w:t xml:space="preserve">, N., Bishop, M., … </w:t>
      </w:r>
      <w:proofErr w:type="spellStart"/>
      <w:r w:rsidRPr="00757AA6">
        <w:rPr>
          <w:color w:val="000000"/>
        </w:rPr>
        <w:t>Tetlock</w:t>
      </w:r>
      <w:proofErr w:type="spellEnd"/>
      <w:r w:rsidRPr="00757AA6">
        <w:rPr>
          <w:color w:val="000000"/>
        </w:rPr>
        <w:t xml:space="preserve">, P. (2015). Identifying and Cultivating </w:t>
      </w:r>
      <w:proofErr w:type="spellStart"/>
      <w:r w:rsidRPr="00757AA6">
        <w:rPr>
          <w:color w:val="000000"/>
        </w:rPr>
        <w:t>Superforecasters</w:t>
      </w:r>
      <w:proofErr w:type="spellEnd"/>
      <w:r w:rsidRPr="00757AA6">
        <w:rPr>
          <w:color w:val="000000"/>
        </w:rPr>
        <w:t xml:space="preserve"> as a Method of Improving Probabilistic Predictions. </w:t>
      </w:r>
      <w:r w:rsidRPr="00757AA6">
        <w:rPr>
          <w:i/>
          <w:iCs/>
          <w:color w:val="000000"/>
        </w:rPr>
        <w:t>Perspectives on Psychological Science</w:t>
      </w:r>
      <w:r w:rsidRPr="00757AA6">
        <w:rPr>
          <w:color w:val="000000"/>
        </w:rPr>
        <w:t>, </w:t>
      </w:r>
      <w:r w:rsidRPr="00757AA6">
        <w:rPr>
          <w:i/>
          <w:iCs/>
          <w:color w:val="000000"/>
        </w:rPr>
        <w:t>10</w:t>
      </w:r>
      <w:r w:rsidRPr="00757AA6">
        <w:rPr>
          <w:color w:val="000000"/>
        </w:rPr>
        <w:t>(3), 267–281. https://doi.org/</w:t>
      </w:r>
      <w:hyperlink r:id="rId13" w:history="1">
        <w:r w:rsidRPr="00757AA6">
          <w:rPr>
            <w:rStyle w:val="Hyperlink"/>
          </w:rPr>
          <w:t>10.1177/1745691615577794</w:t>
        </w:r>
      </w:hyperlink>
    </w:p>
    <w:p w14:paraId="76E0A147" w14:textId="34C76797" w:rsidR="00873E59" w:rsidRDefault="00873E59" w:rsidP="00873E59">
      <w:pPr>
        <w:pBdr>
          <w:top w:val="nil"/>
          <w:left w:val="nil"/>
          <w:bottom w:val="nil"/>
          <w:right w:val="nil"/>
          <w:between w:val="nil"/>
        </w:pBdr>
        <w:ind w:left="720" w:hanging="810"/>
        <w:rPr>
          <w:color w:val="000000"/>
        </w:rPr>
      </w:pPr>
      <w:proofErr w:type="spellStart"/>
      <w:r w:rsidRPr="00873E59">
        <w:rPr>
          <w:color w:val="000000"/>
        </w:rPr>
        <w:t>Nuijten</w:t>
      </w:r>
      <w:proofErr w:type="spellEnd"/>
      <w:r w:rsidRPr="00873E59">
        <w:rPr>
          <w:color w:val="000000"/>
        </w:rPr>
        <w:t xml:space="preserve">, M. B., </w:t>
      </w:r>
      <w:proofErr w:type="spellStart"/>
      <w:r w:rsidRPr="00873E59">
        <w:rPr>
          <w:color w:val="000000"/>
        </w:rPr>
        <w:t>Hartgerink</w:t>
      </w:r>
      <w:proofErr w:type="spellEnd"/>
      <w:r w:rsidRPr="00873E59">
        <w:rPr>
          <w:color w:val="000000"/>
        </w:rPr>
        <w:t xml:space="preserve">, C. H. J., van Assen, M. A. L. M., </w:t>
      </w:r>
      <w:proofErr w:type="spellStart"/>
      <w:r w:rsidRPr="00873E59">
        <w:rPr>
          <w:color w:val="000000"/>
        </w:rPr>
        <w:t>Epskamp</w:t>
      </w:r>
      <w:proofErr w:type="spellEnd"/>
      <w:r w:rsidRPr="00873E59">
        <w:rPr>
          <w:color w:val="000000"/>
        </w:rPr>
        <w:t xml:space="preserve">, S., &amp; </w:t>
      </w:r>
      <w:proofErr w:type="spellStart"/>
      <w:r w:rsidRPr="00873E59">
        <w:rPr>
          <w:color w:val="000000"/>
        </w:rPr>
        <w:t>Wicherts</w:t>
      </w:r>
      <w:proofErr w:type="spellEnd"/>
      <w:r w:rsidRPr="00873E59">
        <w:rPr>
          <w:color w:val="000000"/>
        </w:rPr>
        <w:t xml:space="preserve">, J. M. (2015). The prevalence of statistical reporting errors in psychology (1985–2013). </w:t>
      </w:r>
      <w:proofErr w:type="spellStart"/>
      <w:r w:rsidRPr="00873E59">
        <w:rPr>
          <w:color w:val="000000"/>
        </w:rPr>
        <w:t>Behavior</w:t>
      </w:r>
      <w:proofErr w:type="spellEnd"/>
      <w:r w:rsidRPr="00873E59">
        <w:rPr>
          <w:color w:val="000000"/>
        </w:rPr>
        <w:t xml:space="preserve"> Research Methods, 1-22. doi:10.3758/s13428-015-0664-2</w:t>
      </w:r>
    </w:p>
    <w:p w14:paraId="23C2225F" w14:textId="77777777" w:rsidR="00873E59" w:rsidRPr="00873E59" w:rsidRDefault="00873E59" w:rsidP="00873E59">
      <w:pPr>
        <w:pBdr>
          <w:top w:val="nil"/>
          <w:left w:val="nil"/>
          <w:bottom w:val="nil"/>
          <w:right w:val="nil"/>
          <w:between w:val="nil"/>
        </w:pBdr>
        <w:ind w:left="720" w:hanging="810"/>
        <w:rPr>
          <w:color w:val="000000"/>
        </w:rPr>
      </w:pPr>
      <w:r w:rsidRPr="00873E59">
        <w:rPr>
          <w:color w:val="000000"/>
        </w:rPr>
        <w:t xml:space="preserve">Open Science Collaboration. (2015). Estimating the reproducibility of psychological science. Science, 349(6251). </w:t>
      </w:r>
      <w:proofErr w:type="spellStart"/>
      <w:r w:rsidRPr="00873E59">
        <w:rPr>
          <w:color w:val="000000"/>
        </w:rPr>
        <w:t>doi</w:t>
      </w:r>
      <w:proofErr w:type="spellEnd"/>
      <w:r w:rsidRPr="00873E59">
        <w:rPr>
          <w:color w:val="000000"/>
        </w:rPr>
        <w:t>: 10.1126/science.aac4716</w:t>
      </w:r>
    </w:p>
    <w:p w14:paraId="46B7E9AD" w14:textId="77777777" w:rsidR="00873E59" w:rsidRDefault="00873E59" w:rsidP="00873E59">
      <w:pPr>
        <w:pBdr>
          <w:top w:val="nil"/>
          <w:left w:val="nil"/>
          <w:bottom w:val="nil"/>
          <w:right w:val="nil"/>
          <w:between w:val="nil"/>
        </w:pBdr>
        <w:ind w:left="720" w:hanging="810"/>
        <w:rPr>
          <w:color w:val="000000"/>
        </w:rPr>
      </w:pPr>
      <w:r w:rsidRPr="00873E59">
        <w:rPr>
          <w:color w:val="000000"/>
        </w:rPr>
        <w:t xml:space="preserve">R Core Team (2019) R: A Language and Environment for Statistical Computing. Vienna, Austria. </w:t>
      </w:r>
      <w:hyperlink r:id="rId14">
        <w:r w:rsidRPr="00873E59">
          <w:rPr>
            <w:rStyle w:val="Hyperlink"/>
          </w:rPr>
          <w:t>https://www.R-project.org</w:t>
        </w:r>
      </w:hyperlink>
      <w:r w:rsidRPr="00873E59">
        <w:rPr>
          <w:color w:val="000000"/>
        </w:rPr>
        <w:t xml:space="preserve"> </w:t>
      </w:r>
    </w:p>
    <w:p w14:paraId="6C158685" w14:textId="77777777" w:rsidR="00873E59" w:rsidRDefault="00634ECF" w:rsidP="00873E59">
      <w:pPr>
        <w:pBdr>
          <w:top w:val="nil"/>
          <w:left w:val="nil"/>
          <w:bottom w:val="nil"/>
          <w:right w:val="nil"/>
          <w:between w:val="nil"/>
        </w:pBdr>
        <w:ind w:left="720" w:hanging="810"/>
        <w:rPr>
          <w:color w:val="000000"/>
        </w:rPr>
      </w:pPr>
      <w:proofErr w:type="spellStart"/>
      <w:r w:rsidRPr="00F34F40">
        <w:rPr>
          <w:color w:val="000000" w:themeColor="text1"/>
          <w:highlight w:val="white"/>
        </w:rPr>
        <w:t>Satopää</w:t>
      </w:r>
      <w:proofErr w:type="spellEnd"/>
      <w:r w:rsidRPr="00F34F40">
        <w:rPr>
          <w:color w:val="000000" w:themeColor="text1"/>
          <w:highlight w:val="white"/>
        </w:rPr>
        <w:t xml:space="preserve">, V. A., Jensen, S. T., </w:t>
      </w:r>
      <w:proofErr w:type="spellStart"/>
      <w:r w:rsidRPr="00F34F40">
        <w:rPr>
          <w:color w:val="000000" w:themeColor="text1"/>
          <w:highlight w:val="white"/>
        </w:rPr>
        <w:t>Pemantle</w:t>
      </w:r>
      <w:proofErr w:type="spellEnd"/>
      <w:r w:rsidRPr="00F34F40">
        <w:rPr>
          <w:color w:val="000000" w:themeColor="text1"/>
          <w:highlight w:val="white"/>
        </w:rPr>
        <w:t>, R., and Ungar, L. H. (2017) “Partial Information Framework: Aggregating Estimates from Diverse Information Sources.” The Electronic Journal of Statistics 11: 3781-3814.</w:t>
      </w:r>
    </w:p>
    <w:p w14:paraId="13B2D186" w14:textId="41552F84" w:rsidR="00634ECF" w:rsidRDefault="00634ECF" w:rsidP="00873E59">
      <w:pPr>
        <w:pBdr>
          <w:top w:val="nil"/>
          <w:left w:val="nil"/>
          <w:bottom w:val="nil"/>
          <w:right w:val="nil"/>
          <w:between w:val="nil"/>
        </w:pBdr>
        <w:ind w:left="720" w:hanging="810"/>
        <w:rPr>
          <w:ins w:id="77" w:author="Elise Gould" w:date="2019-11-15T16:17:00Z"/>
          <w:color w:val="000000" w:themeColor="text1"/>
        </w:rPr>
      </w:pPr>
      <w:proofErr w:type="spellStart"/>
      <w:r w:rsidRPr="00374EEA">
        <w:rPr>
          <w:color w:val="000000" w:themeColor="text1"/>
        </w:rPr>
        <w:t>Satopää</w:t>
      </w:r>
      <w:proofErr w:type="spellEnd"/>
      <w:r w:rsidRPr="00374EEA">
        <w:rPr>
          <w:color w:val="000000" w:themeColor="text1"/>
        </w:rPr>
        <w:t xml:space="preserve"> V. A., Baron J., Foster D. P., </w:t>
      </w:r>
      <w:proofErr w:type="spellStart"/>
      <w:r w:rsidRPr="00374EEA">
        <w:rPr>
          <w:color w:val="000000" w:themeColor="text1"/>
        </w:rPr>
        <w:t>Mellers</w:t>
      </w:r>
      <w:proofErr w:type="spellEnd"/>
      <w:r w:rsidRPr="00374EEA">
        <w:rPr>
          <w:color w:val="000000" w:themeColor="text1"/>
        </w:rPr>
        <w:t xml:space="preserve"> B. A., </w:t>
      </w:r>
      <w:proofErr w:type="spellStart"/>
      <w:r w:rsidRPr="00374EEA">
        <w:rPr>
          <w:color w:val="000000" w:themeColor="text1"/>
        </w:rPr>
        <w:t>Tetlock</w:t>
      </w:r>
      <w:proofErr w:type="spellEnd"/>
      <w:r w:rsidRPr="00374EEA">
        <w:rPr>
          <w:color w:val="000000" w:themeColor="text1"/>
        </w:rPr>
        <w:t xml:space="preserve"> P. E. and Ungar L. H. (2014) Combining multiple probability predictions using a simple logit model. International Journal of Forecasting 30, 344-356.</w:t>
      </w:r>
    </w:p>
    <w:p w14:paraId="7C0CA3EE" w14:textId="57A1CCBE" w:rsidR="00D60A3C" w:rsidRPr="00873E59" w:rsidRDefault="00D60A3C" w:rsidP="008F3DFE">
      <w:pPr>
        <w:pBdr>
          <w:top w:val="nil"/>
          <w:left w:val="nil"/>
          <w:bottom w:val="nil"/>
          <w:right w:val="nil"/>
          <w:between w:val="nil"/>
        </w:pBdr>
        <w:ind w:left="720" w:hanging="810"/>
        <w:rPr>
          <w:color w:val="000000"/>
        </w:rPr>
      </w:pPr>
      <w:ins w:id="78" w:author="Elise Gould" w:date="2019-11-15T16:18:00Z">
        <w:r w:rsidRPr="00D60A3C">
          <w:rPr>
            <w:color w:val="000000"/>
          </w:rPr>
          <w:t xml:space="preserve">Singleton Thorn, F., Gould, E., Fraser, H., </w:t>
        </w:r>
        <w:proofErr w:type="spellStart"/>
        <w:r w:rsidRPr="00D60A3C">
          <w:rPr>
            <w:color w:val="000000"/>
          </w:rPr>
          <w:t>Vesk</w:t>
        </w:r>
        <w:proofErr w:type="spellEnd"/>
        <w:r w:rsidRPr="00D60A3C">
          <w:rPr>
            <w:color w:val="000000"/>
          </w:rPr>
          <w:t>, P. (in prep) Identifying Predictors of Replication.</w:t>
        </w:r>
      </w:ins>
    </w:p>
    <w:p w14:paraId="21D6E3FC" w14:textId="364665B3" w:rsidR="00873E59" w:rsidRPr="00873E59" w:rsidRDefault="00873E59" w:rsidP="00873E59">
      <w:pPr>
        <w:pBdr>
          <w:top w:val="nil"/>
          <w:left w:val="nil"/>
          <w:bottom w:val="nil"/>
          <w:right w:val="nil"/>
          <w:between w:val="nil"/>
        </w:pBdr>
        <w:ind w:left="720" w:hanging="810"/>
        <w:rPr>
          <w:color w:val="000000"/>
        </w:rPr>
      </w:pPr>
      <w:proofErr w:type="spellStart"/>
      <w:r w:rsidRPr="00873E59">
        <w:rPr>
          <w:color w:val="000000"/>
        </w:rPr>
        <w:t>Su</w:t>
      </w:r>
      <w:proofErr w:type="spellEnd"/>
      <w:r w:rsidRPr="00873E59">
        <w:rPr>
          <w:color w:val="000000"/>
        </w:rPr>
        <w:t xml:space="preserve">, Y. and </w:t>
      </w:r>
      <w:proofErr w:type="spellStart"/>
      <w:r w:rsidRPr="00873E59">
        <w:rPr>
          <w:color w:val="000000"/>
        </w:rPr>
        <w:t>Yajima</w:t>
      </w:r>
      <w:proofErr w:type="spellEnd"/>
      <w:r w:rsidRPr="00873E59">
        <w:rPr>
          <w:color w:val="000000"/>
        </w:rPr>
        <w:t xml:space="preserve">, M. (2015) R2jags: Using R to Run 'JAGS'. </w:t>
      </w:r>
      <w:hyperlink r:id="rId15">
        <w:r w:rsidRPr="00873E59">
          <w:rPr>
            <w:rStyle w:val="Hyperlink"/>
          </w:rPr>
          <w:t>https://CRAN.R-project.org/package=R2jags</w:t>
        </w:r>
      </w:hyperlink>
      <w:r w:rsidRPr="00873E59">
        <w:rPr>
          <w:color w:val="000000"/>
        </w:rPr>
        <w:t xml:space="preserve"> </w:t>
      </w:r>
    </w:p>
    <w:p w14:paraId="7A16E3C3" w14:textId="1631C285" w:rsidR="00F07D5A" w:rsidRPr="00F07D5A" w:rsidRDefault="00634ECF" w:rsidP="00873E59">
      <w:pPr>
        <w:widowControl w:val="0"/>
        <w:ind w:left="810" w:hanging="810"/>
      </w:pPr>
      <w:r>
        <w:t>Yaniv, I. (1997). Weighting and trimming: Heuristics for aggregating judgments under uncertainty. Organizational Behavior and Human Decision Processes, 69(3), 237–249.</w:t>
      </w:r>
    </w:p>
    <w:p w14:paraId="43F4AA33" w14:textId="5FB15051" w:rsidR="005817CD" w:rsidRPr="00657381" w:rsidRDefault="00F07D5A" w:rsidP="00657381">
      <w:pPr>
        <w:pBdr>
          <w:top w:val="nil"/>
          <w:left w:val="nil"/>
          <w:bottom w:val="nil"/>
          <w:right w:val="nil"/>
          <w:between w:val="nil"/>
        </w:pBdr>
        <w:ind w:left="720" w:hanging="810"/>
      </w:pPr>
      <w:r>
        <w:lastRenderedPageBreak/>
        <w:t xml:space="preserve">Yaniv, I., &amp; Foster, D. P. (1995). Graininess of judgment under uncertainty: An accuracy-informativeness trade-off. Journal of Experimental Psychology: General, 124(4), 424-432. </w:t>
      </w:r>
      <w:hyperlink r:id="rId16" w:history="1">
        <w:r w:rsidR="005817CD" w:rsidRPr="00325096">
          <w:rPr>
            <w:rStyle w:val="Hyperlink"/>
          </w:rPr>
          <w:t>http://dx.doi.org/10.1037/0096-3445.124.4.424</w:t>
        </w:r>
      </w:hyperlink>
    </w:p>
    <w:p w14:paraId="000000A1" w14:textId="2CC5E61E" w:rsidR="002115D6" w:rsidRPr="00D13F9E" w:rsidRDefault="002115D6" w:rsidP="00873E59">
      <w:pPr>
        <w:ind w:hanging="810"/>
      </w:pPr>
    </w:p>
    <w:sectPr w:rsidR="002115D6" w:rsidRPr="00D13F9E">
      <w:footerReference w:type="even" r:id="rId17"/>
      <w:footerReference w:type="default" r:id="rId1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80C8E" w14:textId="77777777" w:rsidR="00BF22AA" w:rsidRDefault="00BF22AA" w:rsidP="00D15B61">
      <w:r>
        <w:separator/>
      </w:r>
    </w:p>
  </w:endnote>
  <w:endnote w:type="continuationSeparator" w:id="0">
    <w:p w14:paraId="7870D6AD" w14:textId="77777777" w:rsidR="00BF22AA" w:rsidRDefault="00BF22AA" w:rsidP="00D1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643306"/>
      <w:docPartObj>
        <w:docPartGallery w:val="Page Numbers (Bottom of Page)"/>
        <w:docPartUnique/>
      </w:docPartObj>
    </w:sdtPr>
    <w:sdtContent>
      <w:p w14:paraId="1277CE68" w14:textId="4DDE0730" w:rsidR="00533119" w:rsidRDefault="00533119" w:rsidP="00FC2A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060197" w14:textId="77777777" w:rsidR="00533119" w:rsidRDefault="00533119" w:rsidP="00F30D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012554"/>
      <w:docPartObj>
        <w:docPartGallery w:val="Page Numbers (Bottom of Page)"/>
        <w:docPartUnique/>
      </w:docPartObj>
    </w:sdtPr>
    <w:sdtContent>
      <w:p w14:paraId="58BD0A8B" w14:textId="4BD5E590" w:rsidR="00533119" w:rsidRDefault="00533119" w:rsidP="00FC2A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4A57A" w14:textId="77777777" w:rsidR="00533119" w:rsidRDefault="00533119" w:rsidP="00F30D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C747" w14:textId="77777777" w:rsidR="00BF22AA" w:rsidRDefault="00BF22AA" w:rsidP="00D15B61">
      <w:r>
        <w:separator/>
      </w:r>
    </w:p>
  </w:footnote>
  <w:footnote w:type="continuationSeparator" w:id="0">
    <w:p w14:paraId="6D8558B9" w14:textId="77777777" w:rsidR="00BF22AA" w:rsidRDefault="00BF22AA" w:rsidP="00D15B61">
      <w:r>
        <w:continuationSeparator/>
      </w:r>
    </w:p>
  </w:footnote>
  <w:footnote w:id="1">
    <w:p w14:paraId="50961195" w14:textId="77777777" w:rsidR="00533119" w:rsidRDefault="00533119" w:rsidP="007626C1">
      <w:pPr>
        <w:pStyle w:val="FootnoteText"/>
      </w:pPr>
      <w:r>
        <w:rPr>
          <w:rStyle w:val="FootnoteReference"/>
        </w:rPr>
        <w:footnoteRef/>
      </w:r>
      <w:r>
        <w:t xml:space="preserve"> Invoking different reasons across multiple claim assessments may be a further marker for this. We may</w:t>
      </w:r>
    </w:p>
    <w:p w14:paraId="282D57F9" w14:textId="77777777" w:rsidR="00533119" w:rsidRDefault="00533119" w:rsidP="007626C1">
      <w:pPr>
        <w:pStyle w:val="FootnoteText"/>
      </w:pPr>
      <w:r>
        <w:t>develop this method further to incorporates two components of reasoning: 1) The number of unique reasons</w:t>
      </w:r>
    </w:p>
    <w:p w14:paraId="6E94B2F0" w14:textId="77777777" w:rsidR="00533119" w:rsidRDefault="00533119" w:rsidP="007626C1">
      <w:pPr>
        <w:pStyle w:val="FootnoteText"/>
      </w:pPr>
      <w:r>
        <w:t>given by an individual compared to others in the group for that claim, and 2) the diversity of reasons given by</w:t>
      </w:r>
    </w:p>
    <w:p w14:paraId="59A185F7" w14:textId="77777777" w:rsidR="00533119" w:rsidRDefault="00533119" w:rsidP="007626C1">
      <w:pPr>
        <w:pStyle w:val="FootnoteText"/>
      </w:pPr>
      <w:r>
        <w:t>an individual over multiple claims (i.e. individuals are assigned more weight on a given claim for providing</w:t>
      </w:r>
    </w:p>
    <w:p w14:paraId="2451471E" w14:textId="249D3A69" w:rsidR="00533119" w:rsidRDefault="00533119" w:rsidP="007626C1">
      <w:pPr>
        <w:pStyle w:val="FootnoteText"/>
      </w:pPr>
      <w:r>
        <w:t>reasons that they have not provided previously).</w:t>
      </w:r>
    </w:p>
  </w:footnote>
  <w:footnote w:id="2">
    <w:p w14:paraId="31F4506A" w14:textId="77777777" w:rsidR="00533119" w:rsidRDefault="00533119" w:rsidP="007626C1">
      <w:pPr>
        <w:pStyle w:val="FootnoteText"/>
      </w:pPr>
      <w:r>
        <w:rPr>
          <w:rStyle w:val="FootnoteReference"/>
        </w:rPr>
        <w:footnoteRef/>
      </w:r>
      <w:r>
        <w:t xml:space="preserve"> Krippendorff (2019, p.357) tentatively provides some guidelines for establishing sufficient</w:t>
      </w:r>
    </w:p>
    <w:p w14:paraId="04BDB7BF" w14:textId="77777777" w:rsidR="00533119" w:rsidRDefault="00533119" w:rsidP="007626C1">
      <w:pPr>
        <w:pStyle w:val="FootnoteText"/>
      </w:pPr>
      <w:r>
        <w:t>reliability: “Do not accept data with reliabilities whose confidence interval reaches below the</w:t>
      </w:r>
    </w:p>
    <w:p w14:paraId="7D3EC791" w14:textId="605813A7" w:rsidR="00533119" w:rsidRDefault="00533119" w:rsidP="007626C1">
      <w:pPr>
        <w:pStyle w:val="FootnoteText"/>
      </w:pPr>
      <w:r>
        <w:t>smallest acceptable reliability </w:t>
      </w:r>
      <w:r w:rsidRPr="007626C1">
        <w:rPr>
          <w:i/>
          <w:iCs/>
        </w:rPr>
        <w:t>α</w:t>
      </w:r>
      <w:r w:rsidRPr="007626C1">
        <w:rPr>
          <w:i/>
          <w:iCs/>
          <w:vertAlign w:val="subscript"/>
        </w:rPr>
        <w:t>min</w:t>
      </w:r>
      <w:r>
        <w:t>, for example, of 0.800, but no less than 0.667.” The minimum that</w:t>
      </w:r>
    </w:p>
    <w:p w14:paraId="6C7AF3D1" w14:textId="77777777" w:rsidR="00533119" w:rsidRDefault="00533119" w:rsidP="007626C1">
      <w:pPr>
        <w:pStyle w:val="FootnoteText"/>
      </w:pPr>
      <w:r>
        <w:t>we nominate is based on the point estimate (not the lower CI bound as Krippendorff suggested), as</w:t>
      </w:r>
    </w:p>
    <w:p w14:paraId="43E899BA" w14:textId="77777777" w:rsidR="00533119" w:rsidRDefault="00533119" w:rsidP="007626C1">
      <w:pPr>
        <w:pStyle w:val="FootnoteText"/>
      </w:pPr>
      <w:r>
        <w:t>we anticipate that many of our codes (the 25 categories) will be either quite rare or quite commonly</w:t>
      </w:r>
    </w:p>
    <w:p w14:paraId="4D5E57B3" w14:textId="77777777" w:rsidR="00533119" w:rsidRDefault="00533119" w:rsidP="007626C1">
      <w:pPr>
        <w:pStyle w:val="FootnoteText"/>
      </w:pPr>
      <w:r>
        <w:t>used, which require larger sample sizes than a code with a 50/50 present/absent split in order to</w:t>
      </w:r>
    </w:p>
    <w:p w14:paraId="375753C8" w14:textId="77777777" w:rsidR="00533119" w:rsidRDefault="00533119" w:rsidP="007626C1">
      <w:pPr>
        <w:pStyle w:val="FootnoteText"/>
      </w:pPr>
      <w:r>
        <w:t>achieve equivalently narrow confidence intervals. The rarity of some codes/reasons presents</w:t>
      </w:r>
    </w:p>
    <w:p w14:paraId="2C35ECC2" w14:textId="77777777" w:rsidR="00533119" w:rsidRDefault="00533119" w:rsidP="007626C1">
      <w:pPr>
        <w:pStyle w:val="FootnoteText"/>
      </w:pPr>
      <w:r>
        <w:t>valuable information, but can complicate the reliability calculations. So, some balance needs to be</w:t>
      </w:r>
    </w:p>
    <w:p w14:paraId="2BC8A4CC" w14:textId="7B75E5A9" w:rsidR="00533119" w:rsidRDefault="00533119" w:rsidP="007626C1">
      <w:pPr>
        <w:pStyle w:val="FootnoteText"/>
      </w:pPr>
      <w:r>
        <w:t>found between reliability as measured by this quantitative index, and the ability to actually make</w:t>
      </w:r>
    </w:p>
    <w:p w14:paraId="41662AB6" w14:textId="4B66E32D" w:rsidR="00533119" w:rsidRDefault="00533119" w:rsidP="007626C1">
      <w:pPr>
        <w:pStyle w:val="FootnoteText"/>
      </w:pPr>
      <w:r>
        <w:t>use of the data from the qualitative analysis.</w:t>
      </w:r>
    </w:p>
    <w:p w14:paraId="7BBEA969" w14:textId="513C05EE" w:rsidR="00533119" w:rsidRDefault="00533119" w:rsidP="00B966B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459E"/>
    <w:multiLevelType w:val="multilevel"/>
    <w:tmpl w:val="E3B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C1B5B"/>
    <w:multiLevelType w:val="multilevel"/>
    <w:tmpl w:val="3752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56EE"/>
    <w:multiLevelType w:val="multilevel"/>
    <w:tmpl w:val="6BE49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F63602"/>
    <w:multiLevelType w:val="multilevel"/>
    <w:tmpl w:val="4966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41CA5"/>
    <w:multiLevelType w:val="multilevel"/>
    <w:tmpl w:val="41B07146"/>
    <w:lvl w:ilvl="0">
      <w:start w:val="1"/>
      <w:numFmt w:val="decimal"/>
      <w:lvlText w:val="%1."/>
      <w:lvlJc w:val="left"/>
      <w:pPr>
        <w:ind w:left="720" w:hanging="360"/>
      </w:pPr>
      <w:rPr>
        <w:rFonts w:ascii="Arial" w:eastAsia="Arial" w:hAnsi="Arial" w:cs="Arial"/>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6911C1"/>
    <w:multiLevelType w:val="multilevel"/>
    <w:tmpl w:val="AEE05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nnie Wintle">
    <w15:presenceInfo w15:providerId="AD" w15:userId="S::bonnie.wintle@unimelb.edu.au::2a68f137-f0be-463b-8761-247300a82835"/>
  </w15:person>
  <w15:person w15:author="Elise Gould">
    <w15:presenceInfo w15:providerId="AD" w15:userId="S::egould@student.unimelb.edu.au::cee03314-30be-48bc-b582-9933ca0a0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5D6"/>
    <w:rsid w:val="00005585"/>
    <w:rsid w:val="000172CA"/>
    <w:rsid w:val="00017913"/>
    <w:rsid w:val="00021AC2"/>
    <w:rsid w:val="00023720"/>
    <w:rsid w:val="000445A9"/>
    <w:rsid w:val="000758B7"/>
    <w:rsid w:val="00080C16"/>
    <w:rsid w:val="000822C1"/>
    <w:rsid w:val="0009053A"/>
    <w:rsid w:val="00092E0B"/>
    <w:rsid w:val="00094D61"/>
    <w:rsid w:val="000B5CF1"/>
    <w:rsid w:val="000B7E7E"/>
    <w:rsid w:val="000C3C23"/>
    <w:rsid w:val="000C58BE"/>
    <w:rsid w:val="000D465D"/>
    <w:rsid w:val="000D6EFB"/>
    <w:rsid w:val="000D71A5"/>
    <w:rsid w:val="000E496E"/>
    <w:rsid w:val="000E56DA"/>
    <w:rsid w:val="000F2071"/>
    <w:rsid w:val="000F5A9A"/>
    <w:rsid w:val="001005D4"/>
    <w:rsid w:val="0011638D"/>
    <w:rsid w:val="00130B5F"/>
    <w:rsid w:val="00144BB9"/>
    <w:rsid w:val="0015121D"/>
    <w:rsid w:val="001634A1"/>
    <w:rsid w:val="00177E5E"/>
    <w:rsid w:val="00181AA6"/>
    <w:rsid w:val="00192E3C"/>
    <w:rsid w:val="001B437B"/>
    <w:rsid w:val="001B4A2B"/>
    <w:rsid w:val="001E04CC"/>
    <w:rsid w:val="001E3B56"/>
    <w:rsid w:val="001F03D8"/>
    <w:rsid w:val="001F2FD7"/>
    <w:rsid w:val="001F3EAA"/>
    <w:rsid w:val="00210CAF"/>
    <w:rsid w:val="002115D6"/>
    <w:rsid w:val="0021252B"/>
    <w:rsid w:val="00215EB5"/>
    <w:rsid w:val="00232B6A"/>
    <w:rsid w:val="00251400"/>
    <w:rsid w:val="00261223"/>
    <w:rsid w:val="00263249"/>
    <w:rsid w:val="00264795"/>
    <w:rsid w:val="0026579A"/>
    <w:rsid w:val="00266ACB"/>
    <w:rsid w:val="0027186B"/>
    <w:rsid w:val="002A1ED6"/>
    <w:rsid w:val="002A40CF"/>
    <w:rsid w:val="002A4288"/>
    <w:rsid w:val="002A42BB"/>
    <w:rsid w:val="002B112D"/>
    <w:rsid w:val="002B35D5"/>
    <w:rsid w:val="002C15F4"/>
    <w:rsid w:val="002C606D"/>
    <w:rsid w:val="002D6960"/>
    <w:rsid w:val="002E024F"/>
    <w:rsid w:val="00316F28"/>
    <w:rsid w:val="00323C1F"/>
    <w:rsid w:val="00345F56"/>
    <w:rsid w:val="00350F4C"/>
    <w:rsid w:val="003510D4"/>
    <w:rsid w:val="00354710"/>
    <w:rsid w:val="00355750"/>
    <w:rsid w:val="00361C75"/>
    <w:rsid w:val="003658D4"/>
    <w:rsid w:val="0037099F"/>
    <w:rsid w:val="00373E01"/>
    <w:rsid w:val="00386135"/>
    <w:rsid w:val="0039504D"/>
    <w:rsid w:val="0039719F"/>
    <w:rsid w:val="003A3C79"/>
    <w:rsid w:val="003B5978"/>
    <w:rsid w:val="003B7064"/>
    <w:rsid w:val="003B7612"/>
    <w:rsid w:val="003B7BDC"/>
    <w:rsid w:val="003C4E5A"/>
    <w:rsid w:val="003D34A4"/>
    <w:rsid w:val="003F4E5E"/>
    <w:rsid w:val="004073F1"/>
    <w:rsid w:val="00424523"/>
    <w:rsid w:val="00426288"/>
    <w:rsid w:val="00437F13"/>
    <w:rsid w:val="00445813"/>
    <w:rsid w:val="0044680A"/>
    <w:rsid w:val="00461816"/>
    <w:rsid w:val="004A2D26"/>
    <w:rsid w:val="004C18D4"/>
    <w:rsid w:val="004C560C"/>
    <w:rsid w:val="004C62EE"/>
    <w:rsid w:val="004C67EA"/>
    <w:rsid w:val="004D0E0B"/>
    <w:rsid w:val="004D2116"/>
    <w:rsid w:val="004E1679"/>
    <w:rsid w:val="004F1C19"/>
    <w:rsid w:val="004F7DB2"/>
    <w:rsid w:val="00506A67"/>
    <w:rsid w:val="00507782"/>
    <w:rsid w:val="00514C38"/>
    <w:rsid w:val="00533119"/>
    <w:rsid w:val="00533D5E"/>
    <w:rsid w:val="00550BF6"/>
    <w:rsid w:val="00557B08"/>
    <w:rsid w:val="00567000"/>
    <w:rsid w:val="005747E7"/>
    <w:rsid w:val="005817CD"/>
    <w:rsid w:val="005828D0"/>
    <w:rsid w:val="00594399"/>
    <w:rsid w:val="00594E5A"/>
    <w:rsid w:val="00596BE5"/>
    <w:rsid w:val="00597DCF"/>
    <w:rsid w:val="005A4623"/>
    <w:rsid w:val="005A4E16"/>
    <w:rsid w:val="005B5301"/>
    <w:rsid w:val="005C0697"/>
    <w:rsid w:val="005C0751"/>
    <w:rsid w:val="005C0EB1"/>
    <w:rsid w:val="005D4113"/>
    <w:rsid w:val="005D5D84"/>
    <w:rsid w:val="005F347A"/>
    <w:rsid w:val="005F48DF"/>
    <w:rsid w:val="005F7D26"/>
    <w:rsid w:val="00604AC6"/>
    <w:rsid w:val="006165BC"/>
    <w:rsid w:val="006176FB"/>
    <w:rsid w:val="006240F9"/>
    <w:rsid w:val="00634ECF"/>
    <w:rsid w:val="00645219"/>
    <w:rsid w:val="00657381"/>
    <w:rsid w:val="00657403"/>
    <w:rsid w:val="00661C8E"/>
    <w:rsid w:val="00666732"/>
    <w:rsid w:val="0067697F"/>
    <w:rsid w:val="00681A27"/>
    <w:rsid w:val="00696CC0"/>
    <w:rsid w:val="006A50E1"/>
    <w:rsid w:val="006A6C3C"/>
    <w:rsid w:val="006C061F"/>
    <w:rsid w:val="006D0AD4"/>
    <w:rsid w:val="006E6C01"/>
    <w:rsid w:val="006F3385"/>
    <w:rsid w:val="006F42CF"/>
    <w:rsid w:val="006F581E"/>
    <w:rsid w:val="00701E87"/>
    <w:rsid w:val="00720F54"/>
    <w:rsid w:val="0072359E"/>
    <w:rsid w:val="007276DE"/>
    <w:rsid w:val="00735ECD"/>
    <w:rsid w:val="0074340D"/>
    <w:rsid w:val="00756925"/>
    <w:rsid w:val="00757AA6"/>
    <w:rsid w:val="007604FA"/>
    <w:rsid w:val="007621D7"/>
    <w:rsid w:val="007625E6"/>
    <w:rsid w:val="007626C1"/>
    <w:rsid w:val="007674D9"/>
    <w:rsid w:val="00784467"/>
    <w:rsid w:val="007923F4"/>
    <w:rsid w:val="00792FF1"/>
    <w:rsid w:val="00797CD3"/>
    <w:rsid w:val="007B2A69"/>
    <w:rsid w:val="007C0EE7"/>
    <w:rsid w:val="007C3F3A"/>
    <w:rsid w:val="007C61C8"/>
    <w:rsid w:val="007C7088"/>
    <w:rsid w:val="007F3F35"/>
    <w:rsid w:val="00826A61"/>
    <w:rsid w:val="008303E9"/>
    <w:rsid w:val="00846A7B"/>
    <w:rsid w:val="0085745E"/>
    <w:rsid w:val="00872CDC"/>
    <w:rsid w:val="00873E59"/>
    <w:rsid w:val="00881344"/>
    <w:rsid w:val="0088719B"/>
    <w:rsid w:val="00887D6E"/>
    <w:rsid w:val="00891615"/>
    <w:rsid w:val="0089586C"/>
    <w:rsid w:val="008D2E29"/>
    <w:rsid w:val="008D7490"/>
    <w:rsid w:val="008E18E3"/>
    <w:rsid w:val="008F0253"/>
    <w:rsid w:val="008F3DFE"/>
    <w:rsid w:val="00915410"/>
    <w:rsid w:val="0092134B"/>
    <w:rsid w:val="00932203"/>
    <w:rsid w:val="00933D64"/>
    <w:rsid w:val="009351FA"/>
    <w:rsid w:val="00935B77"/>
    <w:rsid w:val="00936BBE"/>
    <w:rsid w:val="00946D19"/>
    <w:rsid w:val="00955E43"/>
    <w:rsid w:val="00960B1A"/>
    <w:rsid w:val="009640E1"/>
    <w:rsid w:val="0098650C"/>
    <w:rsid w:val="00990EC6"/>
    <w:rsid w:val="0099248F"/>
    <w:rsid w:val="00992C67"/>
    <w:rsid w:val="00993732"/>
    <w:rsid w:val="009B0CFB"/>
    <w:rsid w:val="009B0E07"/>
    <w:rsid w:val="009B73C5"/>
    <w:rsid w:val="009B747F"/>
    <w:rsid w:val="009C4B4D"/>
    <w:rsid w:val="009C58E9"/>
    <w:rsid w:val="009D1FD1"/>
    <w:rsid w:val="009E13BD"/>
    <w:rsid w:val="009F1B91"/>
    <w:rsid w:val="00A10E00"/>
    <w:rsid w:val="00A1152E"/>
    <w:rsid w:val="00A12363"/>
    <w:rsid w:val="00A20C66"/>
    <w:rsid w:val="00A2694E"/>
    <w:rsid w:val="00A30382"/>
    <w:rsid w:val="00A65CFC"/>
    <w:rsid w:val="00A755E8"/>
    <w:rsid w:val="00A903DC"/>
    <w:rsid w:val="00A91F55"/>
    <w:rsid w:val="00A94D68"/>
    <w:rsid w:val="00AA350F"/>
    <w:rsid w:val="00AA632D"/>
    <w:rsid w:val="00AB3BE5"/>
    <w:rsid w:val="00AC665D"/>
    <w:rsid w:val="00AC6D93"/>
    <w:rsid w:val="00B02051"/>
    <w:rsid w:val="00B13440"/>
    <w:rsid w:val="00B26849"/>
    <w:rsid w:val="00B367A6"/>
    <w:rsid w:val="00B51DAB"/>
    <w:rsid w:val="00B52A98"/>
    <w:rsid w:val="00B65E26"/>
    <w:rsid w:val="00B70841"/>
    <w:rsid w:val="00B72803"/>
    <w:rsid w:val="00B72F0F"/>
    <w:rsid w:val="00B82120"/>
    <w:rsid w:val="00B83233"/>
    <w:rsid w:val="00B856FB"/>
    <w:rsid w:val="00B966B3"/>
    <w:rsid w:val="00BA5E6F"/>
    <w:rsid w:val="00BC0A72"/>
    <w:rsid w:val="00BC2DF3"/>
    <w:rsid w:val="00BC474B"/>
    <w:rsid w:val="00BD34CD"/>
    <w:rsid w:val="00BD3588"/>
    <w:rsid w:val="00BD718E"/>
    <w:rsid w:val="00BD71F5"/>
    <w:rsid w:val="00BE450E"/>
    <w:rsid w:val="00BF22AA"/>
    <w:rsid w:val="00BF55CC"/>
    <w:rsid w:val="00C01118"/>
    <w:rsid w:val="00C04099"/>
    <w:rsid w:val="00C12EEB"/>
    <w:rsid w:val="00C14F22"/>
    <w:rsid w:val="00C22172"/>
    <w:rsid w:val="00C53294"/>
    <w:rsid w:val="00C6454D"/>
    <w:rsid w:val="00C761D2"/>
    <w:rsid w:val="00C770C7"/>
    <w:rsid w:val="00C77B78"/>
    <w:rsid w:val="00C94FFD"/>
    <w:rsid w:val="00CA0F3B"/>
    <w:rsid w:val="00CA2BEB"/>
    <w:rsid w:val="00CA6E79"/>
    <w:rsid w:val="00CB20F6"/>
    <w:rsid w:val="00CB74A1"/>
    <w:rsid w:val="00CC32DC"/>
    <w:rsid w:val="00CE6EB3"/>
    <w:rsid w:val="00CF1055"/>
    <w:rsid w:val="00CF3BB4"/>
    <w:rsid w:val="00CF425E"/>
    <w:rsid w:val="00D03EB8"/>
    <w:rsid w:val="00D06522"/>
    <w:rsid w:val="00D11CCD"/>
    <w:rsid w:val="00D13533"/>
    <w:rsid w:val="00D13F9E"/>
    <w:rsid w:val="00D15B61"/>
    <w:rsid w:val="00D24C35"/>
    <w:rsid w:val="00D43139"/>
    <w:rsid w:val="00D44719"/>
    <w:rsid w:val="00D465BA"/>
    <w:rsid w:val="00D50BB4"/>
    <w:rsid w:val="00D6073F"/>
    <w:rsid w:val="00D60A3C"/>
    <w:rsid w:val="00D6424B"/>
    <w:rsid w:val="00D66DE5"/>
    <w:rsid w:val="00D82D0C"/>
    <w:rsid w:val="00D830C6"/>
    <w:rsid w:val="00D83CB4"/>
    <w:rsid w:val="00D847DA"/>
    <w:rsid w:val="00D92976"/>
    <w:rsid w:val="00DA534F"/>
    <w:rsid w:val="00DA6AC0"/>
    <w:rsid w:val="00DA744E"/>
    <w:rsid w:val="00DA7C2A"/>
    <w:rsid w:val="00DB6479"/>
    <w:rsid w:val="00DC3CFD"/>
    <w:rsid w:val="00DC49EA"/>
    <w:rsid w:val="00DC658E"/>
    <w:rsid w:val="00DD05C7"/>
    <w:rsid w:val="00DD4C12"/>
    <w:rsid w:val="00DE0C20"/>
    <w:rsid w:val="00DE2B74"/>
    <w:rsid w:val="00DF795A"/>
    <w:rsid w:val="00E01249"/>
    <w:rsid w:val="00E133F2"/>
    <w:rsid w:val="00E23EA6"/>
    <w:rsid w:val="00E258A3"/>
    <w:rsid w:val="00E25D3D"/>
    <w:rsid w:val="00E344D7"/>
    <w:rsid w:val="00E47E96"/>
    <w:rsid w:val="00E50938"/>
    <w:rsid w:val="00E558E1"/>
    <w:rsid w:val="00E64E70"/>
    <w:rsid w:val="00E724AF"/>
    <w:rsid w:val="00E81263"/>
    <w:rsid w:val="00E8534D"/>
    <w:rsid w:val="00E917D4"/>
    <w:rsid w:val="00E97C29"/>
    <w:rsid w:val="00EA0BB7"/>
    <w:rsid w:val="00EA23D1"/>
    <w:rsid w:val="00EA53E5"/>
    <w:rsid w:val="00EA66EF"/>
    <w:rsid w:val="00EC03F8"/>
    <w:rsid w:val="00ED6FF2"/>
    <w:rsid w:val="00EE3488"/>
    <w:rsid w:val="00EE6949"/>
    <w:rsid w:val="00EF45CF"/>
    <w:rsid w:val="00EF4D61"/>
    <w:rsid w:val="00EF7752"/>
    <w:rsid w:val="00F07582"/>
    <w:rsid w:val="00F07D5A"/>
    <w:rsid w:val="00F1108F"/>
    <w:rsid w:val="00F20BC0"/>
    <w:rsid w:val="00F221C0"/>
    <w:rsid w:val="00F30D97"/>
    <w:rsid w:val="00F31EBE"/>
    <w:rsid w:val="00F341BA"/>
    <w:rsid w:val="00F70A42"/>
    <w:rsid w:val="00F718C8"/>
    <w:rsid w:val="00F8404B"/>
    <w:rsid w:val="00F85085"/>
    <w:rsid w:val="00FA3F4C"/>
    <w:rsid w:val="00FA7747"/>
    <w:rsid w:val="00FB6373"/>
    <w:rsid w:val="00FC2A93"/>
    <w:rsid w:val="00FD296A"/>
    <w:rsid w:val="00FE482E"/>
    <w:rsid w:val="00FF0742"/>
    <w:rsid w:val="00FF6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AA67"/>
  <w15:docId w15:val="{8F1A36E7-9F4E-4C47-A073-8FE0A637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D4"/>
    <w:pPr>
      <w:spacing w:line="240" w:lineRule="auto"/>
    </w:pPr>
    <w:rPr>
      <w:rFonts w:asciiTheme="minorHAnsi" w:eastAsia="Times New Roman" w:hAnsiTheme="minorHAnsi" w:cs="Times New Roman"/>
      <w:sz w:val="24"/>
      <w:szCs w:val="24"/>
      <w:lang w:val="en-AU" w:eastAsia="en-GB"/>
    </w:rPr>
  </w:style>
  <w:style w:type="paragraph" w:styleId="Heading1">
    <w:name w:val="heading 1"/>
    <w:basedOn w:val="Normal"/>
    <w:next w:val="Normal"/>
    <w:link w:val="Heading1Char"/>
    <w:uiPriority w:val="9"/>
    <w:qFormat/>
    <w:rsid w:val="00EA0BB7"/>
    <w:pPr>
      <w:keepNext/>
      <w:keepLines/>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rsid w:val="00EA0BB7"/>
    <w:pPr>
      <w:keepNext/>
      <w:keepLines/>
      <w:spacing w:before="360" w:after="80"/>
      <w:outlineLvl w:val="1"/>
    </w:pPr>
    <w:rPr>
      <w:rFonts w:ascii="Arial" w:hAnsi="Arial"/>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C6D9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67CA7"/>
    <w:pPr>
      <w:ind w:left="720"/>
      <w:contextualSpacing/>
    </w:pPr>
  </w:style>
  <w:style w:type="character" w:customStyle="1" w:styleId="Heading1Char">
    <w:name w:val="Heading 1 Char"/>
    <w:basedOn w:val="DefaultParagraphFont"/>
    <w:link w:val="Heading1"/>
    <w:uiPriority w:val="9"/>
    <w:rsid w:val="00EA0BB7"/>
    <w:rPr>
      <w:rFonts w:eastAsiaTheme="majorEastAsia" w:cstheme="majorBidi"/>
      <w:b/>
      <w:color w:val="000000" w:themeColor="text1"/>
      <w:sz w:val="36"/>
      <w:szCs w:val="32"/>
      <w:lang w:val="en-AU" w:eastAsia="en-GB"/>
    </w:rPr>
  </w:style>
  <w:style w:type="paragraph" w:customStyle="1" w:styleId="EndNoteBibliographyTitle">
    <w:name w:val="EndNote Bibliography Title"/>
    <w:basedOn w:val="Normal"/>
    <w:link w:val="EndNoteBibliographyTitleChar"/>
    <w:rsid w:val="002F352A"/>
    <w:pPr>
      <w:jc w:val="center"/>
    </w:pPr>
    <w:rPr>
      <w:noProof/>
    </w:rPr>
  </w:style>
  <w:style w:type="character" w:customStyle="1" w:styleId="EndNoteBibliographyTitleChar">
    <w:name w:val="EndNote Bibliography Title Char"/>
    <w:basedOn w:val="DefaultParagraphFont"/>
    <w:link w:val="EndNoteBibliographyTitle"/>
    <w:rsid w:val="002F352A"/>
    <w:rPr>
      <w:rFonts w:ascii="Arial" w:eastAsia="Arial" w:hAnsi="Arial" w:cs="Arial"/>
      <w:noProof/>
      <w:lang w:val="en-AU" w:eastAsia="en-AU"/>
    </w:rPr>
  </w:style>
  <w:style w:type="paragraph" w:customStyle="1" w:styleId="EndNoteBibliography">
    <w:name w:val="EndNote Bibliography"/>
    <w:basedOn w:val="Normal"/>
    <w:link w:val="EndNoteBibliographyChar"/>
    <w:rsid w:val="002F352A"/>
    <w:rPr>
      <w:noProof/>
    </w:rPr>
  </w:style>
  <w:style w:type="character" w:customStyle="1" w:styleId="EndNoteBibliographyChar">
    <w:name w:val="EndNote Bibliography Char"/>
    <w:basedOn w:val="DefaultParagraphFont"/>
    <w:link w:val="EndNoteBibliography"/>
    <w:rsid w:val="002F352A"/>
    <w:rPr>
      <w:rFonts w:ascii="Arial" w:eastAsia="Arial" w:hAnsi="Arial" w:cs="Arial"/>
      <w:noProof/>
      <w:lang w:val="en-AU" w:eastAsia="en-AU"/>
    </w:rPr>
  </w:style>
  <w:style w:type="character" w:styleId="PlaceholderText">
    <w:name w:val="Placeholder Text"/>
    <w:basedOn w:val="DefaultParagraphFont"/>
    <w:uiPriority w:val="99"/>
    <w:semiHidden/>
    <w:rsid w:val="00F965A4"/>
    <w:rPr>
      <w:color w:val="808080"/>
    </w:rPr>
  </w:style>
  <w:style w:type="paragraph" w:styleId="FootnoteText">
    <w:name w:val="footnote text"/>
    <w:basedOn w:val="Normal"/>
    <w:link w:val="FootnoteTextChar"/>
    <w:uiPriority w:val="99"/>
    <w:unhideWhenUsed/>
    <w:rsid w:val="006640C2"/>
    <w:rPr>
      <w:sz w:val="20"/>
      <w:szCs w:val="20"/>
    </w:rPr>
  </w:style>
  <w:style w:type="character" w:customStyle="1" w:styleId="FootnoteTextChar">
    <w:name w:val="Footnote Text Char"/>
    <w:basedOn w:val="DefaultParagraphFont"/>
    <w:link w:val="FootnoteText"/>
    <w:uiPriority w:val="99"/>
    <w:rsid w:val="006640C2"/>
    <w:rPr>
      <w:rFonts w:ascii="Arial" w:eastAsia="Arial" w:hAnsi="Arial" w:cs="Arial"/>
      <w:sz w:val="20"/>
      <w:szCs w:val="20"/>
      <w:lang w:val="en" w:eastAsia="en-AU"/>
    </w:rPr>
  </w:style>
  <w:style w:type="character" w:styleId="FootnoteReference">
    <w:name w:val="footnote reference"/>
    <w:basedOn w:val="DefaultParagraphFont"/>
    <w:uiPriority w:val="99"/>
    <w:semiHidden/>
    <w:unhideWhenUsed/>
    <w:rsid w:val="006640C2"/>
    <w:rPr>
      <w:vertAlign w:val="superscript"/>
    </w:rPr>
  </w:style>
  <w:style w:type="character" w:styleId="CommentReference">
    <w:name w:val="annotation reference"/>
    <w:basedOn w:val="DefaultParagraphFont"/>
    <w:uiPriority w:val="99"/>
    <w:semiHidden/>
    <w:unhideWhenUsed/>
    <w:rsid w:val="00F638ED"/>
    <w:rPr>
      <w:sz w:val="16"/>
      <w:szCs w:val="16"/>
    </w:rPr>
  </w:style>
  <w:style w:type="paragraph" w:styleId="CommentText">
    <w:name w:val="annotation text"/>
    <w:basedOn w:val="Normal"/>
    <w:link w:val="CommentTextChar"/>
    <w:uiPriority w:val="99"/>
    <w:unhideWhenUsed/>
    <w:rsid w:val="00F638ED"/>
    <w:rPr>
      <w:sz w:val="20"/>
      <w:szCs w:val="20"/>
    </w:rPr>
  </w:style>
  <w:style w:type="character" w:customStyle="1" w:styleId="CommentTextChar">
    <w:name w:val="Comment Text Char"/>
    <w:basedOn w:val="DefaultParagraphFont"/>
    <w:link w:val="CommentText"/>
    <w:uiPriority w:val="99"/>
    <w:rsid w:val="00F638ED"/>
    <w:rPr>
      <w:rFonts w:ascii="Arial" w:eastAsia="Arial" w:hAnsi="Arial" w:cs="Arial"/>
      <w:sz w:val="20"/>
      <w:szCs w:val="20"/>
      <w:lang w:val="en" w:eastAsia="en-AU"/>
    </w:rPr>
  </w:style>
  <w:style w:type="paragraph" w:styleId="CommentSubject">
    <w:name w:val="annotation subject"/>
    <w:basedOn w:val="CommentText"/>
    <w:next w:val="CommentText"/>
    <w:link w:val="CommentSubjectChar"/>
    <w:uiPriority w:val="99"/>
    <w:semiHidden/>
    <w:unhideWhenUsed/>
    <w:rsid w:val="00F638ED"/>
    <w:rPr>
      <w:b/>
      <w:bCs/>
    </w:rPr>
  </w:style>
  <w:style w:type="character" w:customStyle="1" w:styleId="CommentSubjectChar">
    <w:name w:val="Comment Subject Char"/>
    <w:basedOn w:val="CommentTextChar"/>
    <w:link w:val="CommentSubject"/>
    <w:uiPriority w:val="99"/>
    <w:semiHidden/>
    <w:rsid w:val="00F638ED"/>
    <w:rPr>
      <w:rFonts w:ascii="Arial" w:eastAsia="Arial" w:hAnsi="Arial" w:cs="Arial"/>
      <w:b/>
      <w:bCs/>
      <w:sz w:val="20"/>
      <w:szCs w:val="20"/>
      <w:lang w:val="en" w:eastAsia="en-AU"/>
    </w:rPr>
  </w:style>
  <w:style w:type="paragraph" w:styleId="BalloonText">
    <w:name w:val="Balloon Text"/>
    <w:basedOn w:val="Normal"/>
    <w:link w:val="BalloonTextChar"/>
    <w:uiPriority w:val="99"/>
    <w:semiHidden/>
    <w:unhideWhenUsed/>
    <w:rsid w:val="00F63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8ED"/>
    <w:rPr>
      <w:rFonts w:ascii="Segoe UI" w:eastAsia="Arial" w:hAnsi="Segoe UI" w:cs="Segoe UI"/>
      <w:sz w:val="18"/>
      <w:szCs w:val="18"/>
      <w:lang w:val="en" w:eastAsia="en-AU"/>
    </w:rPr>
  </w:style>
  <w:style w:type="table" w:customStyle="1" w:styleId="1">
    <w:name w:val="1"/>
    <w:basedOn w:val="TableNormal"/>
    <w:rsid w:val="00C8352C"/>
    <w:pPr>
      <w:spacing w:line="240" w:lineRule="auto"/>
    </w:pPr>
    <w:rPr>
      <w:lang w:val="en-AU"/>
    </w:rPr>
    <w:tblPr>
      <w:tblStyleRowBandSize w:val="1"/>
      <w:tblStyleColBandSize w:val="1"/>
      <w:tblCellMar>
        <w:top w:w="100" w:type="dxa"/>
        <w:left w:w="100" w:type="dxa"/>
        <w:bottom w:w="100" w:type="dxa"/>
        <w:right w:w="10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E18E3"/>
    <w:pPr>
      <w:spacing w:line="240" w:lineRule="auto"/>
    </w:pPr>
    <w:rPr>
      <w:rFonts w:asciiTheme="minorHAnsi" w:hAnsiTheme="minorHAnsi" w:cstheme="minorHAnsi"/>
      <w:lang w:eastAsia="en-AU"/>
    </w:rPr>
  </w:style>
  <w:style w:type="character" w:customStyle="1" w:styleId="Heading7Char">
    <w:name w:val="Heading 7 Char"/>
    <w:basedOn w:val="DefaultParagraphFont"/>
    <w:link w:val="Heading7"/>
    <w:uiPriority w:val="9"/>
    <w:rsid w:val="00AC6D93"/>
    <w:rPr>
      <w:rFonts w:asciiTheme="majorHAnsi" w:eastAsiaTheme="majorEastAsia" w:hAnsiTheme="majorHAnsi" w:cstheme="majorBidi"/>
      <w:i/>
      <w:iCs/>
      <w:color w:val="1F3763" w:themeColor="accent1" w:themeShade="7F"/>
      <w:lang w:eastAsia="en-AU"/>
    </w:rPr>
  </w:style>
  <w:style w:type="paragraph" w:styleId="PlainText">
    <w:name w:val="Plain Text"/>
    <w:basedOn w:val="Normal"/>
    <w:link w:val="PlainTextChar"/>
    <w:uiPriority w:val="99"/>
    <w:unhideWhenUsed/>
    <w:rsid w:val="00AC6D93"/>
    <w:rPr>
      <w:rFonts w:ascii="Calibri" w:eastAsiaTheme="minorHAnsi" w:hAnsi="Calibri" w:cs="Consolas"/>
      <w:szCs w:val="21"/>
      <w:lang w:eastAsia="en-US"/>
    </w:rPr>
  </w:style>
  <w:style w:type="character" w:customStyle="1" w:styleId="PlainTextChar">
    <w:name w:val="Plain Text Char"/>
    <w:basedOn w:val="DefaultParagraphFont"/>
    <w:link w:val="PlainText"/>
    <w:uiPriority w:val="99"/>
    <w:rsid w:val="00AC6D93"/>
    <w:rPr>
      <w:rFonts w:ascii="Calibri" w:eastAsiaTheme="minorHAnsi" w:hAnsi="Calibri" w:cs="Consolas"/>
      <w:szCs w:val="21"/>
      <w:lang w:val="en-AU" w:eastAsia="en-US"/>
    </w:rPr>
  </w:style>
  <w:style w:type="paragraph" w:styleId="HTMLPreformatted">
    <w:name w:val="HTML Preformatted"/>
    <w:basedOn w:val="Normal"/>
    <w:link w:val="HTMLPreformattedChar"/>
    <w:uiPriority w:val="99"/>
    <w:semiHidden/>
    <w:unhideWhenUsed/>
    <w:rsid w:val="0002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21AC2"/>
    <w:rPr>
      <w:rFonts w:ascii="Courier New" w:eastAsia="Times New Roman" w:hAnsi="Courier New" w:cs="Courier New"/>
      <w:sz w:val="20"/>
      <w:szCs w:val="20"/>
      <w:lang w:val="en-US" w:eastAsia="en-US"/>
    </w:rPr>
  </w:style>
  <w:style w:type="character" w:customStyle="1" w:styleId="apple-converted-space">
    <w:name w:val="apple-converted-space"/>
    <w:basedOn w:val="DefaultParagraphFont"/>
    <w:rsid w:val="002A4288"/>
  </w:style>
  <w:style w:type="paragraph" w:styleId="Revision">
    <w:name w:val="Revision"/>
    <w:hidden/>
    <w:uiPriority w:val="99"/>
    <w:semiHidden/>
    <w:rsid w:val="00437F13"/>
    <w:pPr>
      <w:spacing w:line="240" w:lineRule="auto"/>
    </w:pPr>
    <w:rPr>
      <w:lang w:eastAsia="en-AU"/>
    </w:rPr>
  </w:style>
  <w:style w:type="paragraph" w:styleId="NormalWeb">
    <w:name w:val="Normal (Web)"/>
    <w:basedOn w:val="Normal"/>
    <w:uiPriority w:val="99"/>
    <w:semiHidden/>
    <w:unhideWhenUsed/>
    <w:rsid w:val="00BD3588"/>
    <w:pPr>
      <w:spacing w:before="100" w:beforeAutospacing="1" w:after="100" w:afterAutospacing="1"/>
    </w:pPr>
  </w:style>
  <w:style w:type="character" w:styleId="Hyperlink">
    <w:name w:val="Hyperlink"/>
    <w:basedOn w:val="DefaultParagraphFont"/>
    <w:uiPriority w:val="99"/>
    <w:unhideWhenUsed/>
    <w:rsid w:val="005F7D26"/>
    <w:rPr>
      <w:color w:val="0563C1" w:themeColor="hyperlink"/>
      <w:u w:val="single"/>
    </w:rPr>
  </w:style>
  <w:style w:type="character" w:styleId="UnresolvedMention">
    <w:name w:val="Unresolved Mention"/>
    <w:basedOn w:val="DefaultParagraphFont"/>
    <w:uiPriority w:val="99"/>
    <w:semiHidden/>
    <w:unhideWhenUsed/>
    <w:rsid w:val="005F7D26"/>
    <w:rPr>
      <w:color w:val="605E5C"/>
      <w:shd w:val="clear" w:color="auto" w:fill="E1DFDD"/>
    </w:rPr>
  </w:style>
  <w:style w:type="character" w:styleId="FollowedHyperlink">
    <w:name w:val="FollowedHyperlink"/>
    <w:basedOn w:val="DefaultParagraphFont"/>
    <w:uiPriority w:val="99"/>
    <w:semiHidden/>
    <w:unhideWhenUsed/>
    <w:rsid w:val="006D0AD4"/>
    <w:rPr>
      <w:color w:val="954F72" w:themeColor="followedHyperlink"/>
      <w:u w:val="single"/>
    </w:rPr>
  </w:style>
  <w:style w:type="paragraph" w:customStyle="1" w:styleId="xxmsolistparagraph">
    <w:name w:val="x_x_msolistparagraph"/>
    <w:basedOn w:val="Normal"/>
    <w:rsid w:val="00CA0F3B"/>
    <w:pPr>
      <w:spacing w:before="100" w:beforeAutospacing="1" w:after="100" w:afterAutospacing="1"/>
    </w:pPr>
    <w:rPr>
      <w:rFonts w:ascii="Times New Roman" w:hAnsi="Times New Roman"/>
    </w:rPr>
  </w:style>
  <w:style w:type="character" w:customStyle="1" w:styleId="xxapple-converted-space">
    <w:name w:val="x_x_apple-converted-space"/>
    <w:basedOn w:val="DefaultParagraphFont"/>
    <w:rsid w:val="00CA0F3B"/>
  </w:style>
  <w:style w:type="character" w:customStyle="1" w:styleId="apple-tab-span">
    <w:name w:val="apple-tab-span"/>
    <w:basedOn w:val="DefaultParagraphFont"/>
    <w:rsid w:val="00130B5F"/>
  </w:style>
  <w:style w:type="paragraph" w:styleId="TOCHeading">
    <w:name w:val="TOC Heading"/>
    <w:basedOn w:val="Heading1"/>
    <w:next w:val="Normal"/>
    <w:uiPriority w:val="39"/>
    <w:unhideWhenUsed/>
    <w:qFormat/>
    <w:rsid w:val="004F7DB2"/>
    <w:pPr>
      <w:spacing w:before="480" w:line="276" w:lineRule="auto"/>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4F7DB2"/>
    <w:pPr>
      <w:spacing w:before="120"/>
    </w:pPr>
    <w:rPr>
      <w:rFonts w:cstheme="minorHAnsi"/>
      <w:b/>
      <w:bCs/>
      <w:i/>
      <w:iCs/>
    </w:rPr>
  </w:style>
  <w:style w:type="paragraph" w:styleId="TOC2">
    <w:name w:val="toc 2"/>
    <w:basedOn w:val="Normal"/>
    <w:next w:val="Normal"/>
    <w:autoRedefine/>
    <w:uiPriority w:val="39"/>
    <w:unhideWhenUsed/>
    <w:rsid w:val="004F7DB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F7DB2"/>
    <w:pPr>
      <w:ind w:left="480"/>
    </w:pPr>
    <w:rPr>
      <w:rFonts w:cstheme="minorHAnsi"/>
      <w:sz w:val="20"/>
      <w:szCs w:val="20"/>
    </w:rPr>
  </w:style>
  <w:style w:type="paragraph" w:styleId="TOC4">
    <w:name w:val="toc 4"/>
    <w:basedOn w:val="Normal"/>
    <w:next w:val="Normal"/>
    <w:autoRedefine/>
    <w:uiPriority w:val="39"/>
    <w:semiHidden/>
    <w:unhideWhenUsed/>
    <w:rsid w:val="004F7DB2"/>
    <w:pPr>
      <w:ind w:left="720"/>
    </w:pPr>
    <w:rPr>
      <w:rFonts w:cstheme="minorHAnsi"/>
      <w:sz w:val="20"/>
      <w:szCs w:val="20"/>
    </w:rPr>
  </w:style>
  <w:style w:type="paragraph" w:styleId="TOC5">
    <w:name w:val="toc 5"/>
    <w:basedOn w:val="Normal"/>
    <w:next w:val="Normal"/>
    <w:autoRedefine/>
    <w:uiPriority w:val="39"/>
    <w:semiHidden/>
    <w:unhideWhenUsed/>
    <w:rsid w:val="004F7DB2"/>
    <w:pPr>
      <w:ind w:left="960"/>
    </w:pPr>
    <w:rPr>
      <w:rFonts w:cstheme="minorHAnsi"/>
      <w:sz w:val="20"/>
      <w:szCs w:val="20"/>
    </w:rPr>
  </w:style>
  <w:style w:type="paragraph" w:styleId="TOC6">
    <w:name w:val="toc 6"/>
    <w:basedOn w:val="Normal"/>
    <w:next w:val="Normal"/>
    <w:autoRedefine/>
    <w:uiPriority w:val="39"/>
    <w:semiHidden/>
    <w:unhideWhenUsed/>
    <w:rsid w:val="004F7DB2"/>
    <w:pPr>
      <w:ind w:left="1200"/>
    </w:pPr>
    <w:rPr>
      <w:rFonts w:cstheme="minorHAnsi"/>
      <w:sz w:val="20"/>
      <w:szCs w:val="20"/>
    </w:rPr>
  </w:style>
  <w:style w:type="paragraph" w:styleId="TOC7">
    <w:name w:val="toc 7"/>
    <w:basedOn w:val="Normal"/>
    <w:next w:val="Normal"/>
    <w:autoRedefine/>
    <w:uiPriority w:val="39"/>
    <w:semiHidden/>
    <w:unhideWhenUsed/>
    <w:rsid w:val="004F7DB2"/>
    <w:pPr>
      <w:ind w:left="1440"/>
    </w:pPr>
    <w:rPr>
      <w:rFonts w:cstheme="minorHAnsi"/>
      <w:sz w:val="20"/>
      <w:szCs w:val="20"/>
    </w:rPr>
  </w:style>
  <w:style w:type="paragraph" w:styleId="TOC8">
    <w:name w:val="toc 8"/>
    <w:basedOn w:val="Normal"/>
    <w:next w:val="Normal"/>
    <w:autoRedefine/>
    <w:uiPriority w:val="39"/>
    <w:semiHidden/>
    <w:unhideWhenUsed/>
    <w:rsid w:val="004F7DB2"/>
    <w:pPr>
      <w:ind w:left="1680"/>
    </w:pPr>
    <w:rPr>
      <w:rFonts w:cstheme="minorHAnsi"/>
      <w:sz w:val="20"/>
      <w:szCs w:val="20"/>
    </w:rPr>
  </w:style>
  <w:style w:type="paragraph" w:styleId="TOC9">
    <w:name w:val="toc 9"/>
    <w:basedOn w:val="Normal"/>
    <w:next w:val="Normal"/>
    <w:autoRedefine/>
    <w:uiPriority w:val="39"/>
    <w:semiHidden/>
    <w:unhideWhenUsed/>
    <w:rsid w:val="004F7DB2"/>
    <w:pPr>
      <w:ind w:left="1920"/>
    </w:pPr>
    <w:rPr>
      <w:rFonts w:cstheme="minorHAnsi"/>
      <w:sz w:val="20"/>
      <w:szCs w:val="20"/>
    </w:rPr>
  </w:style>
  <w:style w:type="paragraph" w:styleId="Footer">
    <w:name w:val="footer"/>
    <w:basedOn w:val="Normal"/>
    <w:link w:val="FooterChar"/>
    <w:uiPriority w:val="99"/>
    <w:unhideWhenUsed/>
    <w:rsid w:val="00F30D97"/>
    <w:pPr>
      <w:tabs>
        <w:tab w:val="center" w:pos="4513"/>
        <w:tab w:val="right" w:pos="9026"/>
      </w:tabs>
    </w:pPr>
  </w:style>
  <w:style w:type="character" w:customStyle="1" w:styleId="FooterChar">
    <w:name w:val="Footer Char"/>
    <w:basedOn w:val="DefaultParagraphFont"/>
    <w:link w:val="Footer"/>
    <w:uiPriority w:val="99"/>
    <w:rsid w:val="00F30D97"/>
    <w:rPr>
      <w:rFonts w:asciiTheme="minorHAnsi" w:eastAsia="Times New Roman" w:hAnsiTheme="minorHAnsi" w:cs="Times New Roman"/>
      <w:sz w:val="24"/>
      <w:szCs w:val="24"/>
      <w:lang w:val="en-AU" w:eastAsia="en-GB"/>
    </w:rPr>
  </w:style>
  <w:style w:type="character" w:styleId="PageNumber">
    <w:name w:val="page number"/>
    <w:basedOn w:val="DefaultParagraphFont"/>
    <w:uiPriority w:val="99"/>
    <w:semiHidden/>
    <w:unhideWhenUsed/>
    <w:rsid w:val="00F3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197">
      <w:bodyDiv w:val="1"/>
      <w:marLeft w:val="0"/>
      <w:marRight w:val="0"/>
      <w:marTop w:val="0"/>
      <w:marBottom w:val="0"/>
      <w:divBdr>
        <w:top w:val="none" w:sz="0" w:space="0" w:color="auto"/>
        <w:left w:val="none" w:sz="0" w:space="0" w:color="auto"/>
        <w:bottom w:val="none" w:sz="0" w:space="0" w:color="auto"/>
        <w:right w:val="none" w:sz="0" w:space="0" w:color="auto"/>
      </w:divBdr>
    </w:div>
    <w:div w:id="49694753">
      <w:bodyDiv w:val="1"/>
      <w:marLeft w:val="0"/>
      <w:marRight w:val="0"/>
      <w:marTop w:val="0"/>
      <w:marBottom w:val="0"/>
      <w:divBdr>
        <w:top w:val="none" w:sz="0" w:space="0" w:color="auto"/>
        <w:left w:val="none" w:sz="0" w:space="0" w:color="auto"/>
        <w:bottom w:val="none" w:sz="0" w:space="0" w:color="auto"/>
        <w:right w:val="none" w:sz="0" w:space="0" w:color="auto"/>
      </w:divBdr>
    </w:div>
    <w:div w:id="92552844">
      <w:bodyDiv w:val="1"/>
      <w:marLeft w:val="0"/>
      <w:marRight w:val="0"/>
      <w:marTop w:val="0"/>
      <w:marBottom w:val="0"/>
      <w:divBdr>
        <w:top w:val="none" w:sz="0" w:space="0" w:color="auto"/>
        <w:left w:val="none" w:sz="0" w:space="0" w:color="auto"/>
        <w:bottom w:val="none" w:sz="0" w:space="0" w:color="auto"/>
        <w:right w:val="none" w:sz="0" w:space="0" w:color="auto"/>
      </w:divBdr>
    </w:div>
    <w:div w:id="102892309">
      <w:bodyDiv w:val="1"/>
      <w:marLeft w:val="0"/>
      <w:marRight w:val="0"/>
      <w:marTop w:val="0"/>
      <w:marBottom w:val="0"/>
      <w:divBdr>
        <w:top w:val="none" w:sz="0" w:space="0" w:color="auto"/>
        <w:left w:val="none" w:sz="0" w:space="0" w:color="auto"/>
        <w:bottom w:val="none" w:sz="0" w:space="0" w:color="auto"/>
        <w:right w:val="none" w:sz="0" w:space="0" w:color="auto"/>
      </w:divBdr>
    </w:div>
    <w:div w:id="120080985">
      <w:bodyDiv w:val="1"/>
      <w:marLeft w:val="0"/>
      <w:marRight w:val="0"/>
      <w:marTop w:val="0"/>
      <w:marBottom w:val="0"/>
      <w:divBdr>
        <w:top w:val="none" w:sz="0" w:space="0" w:color="auto"/>
        <w:left w:val="none" w:sz="0" w:space="0" w:color="auto"/>
        <w:bottom w:val="none" w:sz="0" w:space="0" w:color="auto"/>
        <w:right w:val="none" w:sz="0" w:space="0" w:color="auto"/>
      </w:divBdr>
    </w:div>
    <w:div w:id="186910623">
      <w:bodyDiv w:val="1"/>
      <w:marLeft w:val="0"/>
      <w:marRight w:val="0"/>
      <w:marTop w:val="0"/>
      <w:marBottom w:val="0"/>
      <w:divBdr>
        <w:top w:val="none" w:sz="0" w:space="0" w:color="auto"/>
        <w:left w:val="none" w:sz="0" w:space="0" w:color="auto"/>
        <w:bottom w:val="none" w:sz="0" w:space="0" w:color="auto"/>
        <w:right w:val="none" w:sz="0" w:space="0" w:color="auto"/>
      </w:divBdr>
    </w:div>
    <w:div w:id="190916867">
      <w:bodyDiv w:val="1"/>
      <w:marLeft w:val="0"/>
      <w:marRight w:val="0"/>
      <w:marTop w:val="0"/>
      <w:marBottom w:val="0"/>
      <w:divBdr>
        <w:top w:val="none" w:sz="0" w:space="0" w:color="auto"/>
        <w:left w:val="none" w:sz="0" w:space="0" w:color="auto"/>
        <w:bottom w:val="none" w:sz="0" w:space="0" w:color="auto"/>
        <w:right w:val="none" w:sz="0" w:space="0" w:color="auto"/>
      </w:divBdr>
    </w:div>
    <w:div w:id="249781556">
      <w:bodyDiv w:val="1"/>
      <w:marLeft w:val="0"/>
      <w:marRight w:val="0"/>
      <w:marTop w:val="0"/>
      <w:marBottom w:val="0"/>
      <w:divBdr>
        <w:top w:val="none" w:sz="0" w:space="0" w:color="auto"/>
        <w:left w:val="none" w:sz="0" w:space="0" w:color="auto"/>
        <w:bottom w:val="none" w:sz="0" w:space="0" w:color="auto"/>
        <w:right w:val="none" w:sz="0" w:space="0" w:color="auto"/>
      </w:divBdr>
    </w:div>
    <w:div w:id="253638291">
      <w:bodyDiv w:val="1"/>
      <w:marLeft w:val="0"/>
      <w:marRight w:val="0"/>
      <w:marTop w:val="0"/>
      <w:marBottom w:val="0"/>
      <w:divBdr>
        <w:top w:val="none" w:sz="0" w:space="0" w:color="auto"/>
        <w:left w:val="none" w:sz="0" w:space="0" w:color="auto"/>
        <w:bottom w:val="none" w:sz="0" w:space="0" w:color="auto"/>
        <w:right w:val="none" w:sz="0" w:space="0" w:color="auto"/>
      </w:divBdr>
    </w:div>
    <w:div w:id="271939680">
      <w:bodyDiv w:val="1"/>
      <w:marLeft w:val="0"/>
      <w:marRight w:val="0"/>
      <w:marTop w:val="0"/>
      <w:marBottom w:val="0"/>
      <w:divBdr>
        <w:top w:val="none" w:sz="0" w:space="0" w:color="auto"/>
        <w:left w:val="none" w:sz="0" w:space="0" w:color="auto"/>
        <w:bottom w:val="none" w:sz="0" w:space="0" w:color="auto"/>
        <w:right w:val="none" w:sz="0" w:space="0" w:color="auto"/>
      </w:divBdr>
    </w:div>
    <w:div w:id="277378642">
      <w:bodyDiv w:val="1"/>
      <w:marLeft w:val="0"/>
      <w:marRight w:val="0"/>
      <w:marTop w:val="0"/>
      <w:marBottom w:val="0"/>
      <w:divBdr>
        <w:top w:val="none" w:sz="0" w:space="0" w:color="auto"/>
        <w:left w:val="none" w:sz="0" w:space="0" w:color="auto"/>
        <w:bottom w:val="none" w:sz="0" w:space="0" w:color="auto"/>
        <w:right w:val="none" w:sz="0" w:space="0" w:color="auto"/>
      </w:divBdr>
    </w:div>
    <w:div w:id="316544142">
      <w:bodyDiv w:val="1"/>
      <w:marLeft w:val="0"/>
      <w:marRight w:val="0"/>
      <w:marTop w:val="0"/>
      <w:marBottom w:val="0"/>
      <w:divBdr>
        <w:top w:val="none" w:sz="0" w:space="0" w:color="auto"/>
        <w:left w:val="none" w:sz="0" w:space="0" w:color="auto"/>
        <w:bottom w:val="none" w:sz="0" w:space="0" w:color="auto"/>
        <w:right w:val="none" w:sz="0" w:space="0" w:color="auto"/>
      </w:divBdr>
    </w:div>
    <w:div w:id="331027001">
      <w:bodyDiv w:val="1"/>
      <w:marLeft w:val="0"/>
      <w:marRight w:val="0"/>
      <w:marTop w:val="0"/>
      <w:marBottom w:val="0"/>
      <w:divBdr>
        <w:top w:val="none" w:sz="0" w:space="0" w:color="auto"/>
        <w:left w:val="none" w:sz="0" w:space="0" w:color="auto"/>
        <w:bottom w:val="none" w:sz="0" w:space="0" w:color="auto"/>
        <w:right w:val="none" w:sz="0" w:space="0" w:color="auto"/>
      </w:divBdr>
    </w:div>
    <w:div w:id="341665703">
      <w:bodyDiv w:val="1"/>
      <w:marLeft w:val="0"/>
      <w:marRight w:val="0"/>
      <w:marTop w:val="0"/>
      <w:marBottom w:val="0"/>
      <w:divBdr>
        <w:top w:val="none" w:sz="0" w:space="0" w:color="auto"/>
        <w:left w:val="none" w:sz="0" w:space="0" w:color="auto"/>
        <w:bottom w:val="none" w:sz="0" w:space="0" w:color="auto"/>
        <w:right w:val="none" w:sz="0" w:space="0" w:color="auto"/>
      </w:divBdr>
    </w:div>
    <w:div w:id="389155910">
      <w:bodyDiv w:val="1"/>
      <w:marLeft w:val="0"/>
      <w:marRight w:val="0"/>
      <w:marTop w:val="0"/>
      <w:marBottom w:val="0"/>
      <w:divBdr>
        <w:top w:val="none" w:sz="0" w:space="0" w:color="auto"/>
        <w:left w:val="none" w:sz="0" w:space="0" w:color="auto"/>
        <w:bottom w:val="none" w:sz="0" w:space="0" w:color="auto"/>
        <w:right w:val="none" w:sz="0" w:space="0" w:color="auto"/>
      </w:divBdr>
    </w:div>
    <w:div w:id="461507348">
      <w:bodyDiv w:val="1"/>
      <w:marLeft w:val="0"/>
      <w:marRight w:val="0"/>
      <w:marTop w:val="0"/>
      <w:marBottom w:val="0"/>
      <w:divBdr>
        <w:top w:val="none" w:sz="0" w:space="0" w:color="auto"/>
        <w:left w:val="none" w:sz="0" w:space="0" w:color="auto"/>
        <w:bottom w:val="none" w:sz="0" w:space="0" w:color="auto"/>
        <w:right w:val="none" w:sz="0" w:space="0" w:color="auto"/>
      </w:divBdr>
    </w:div>
    <w:div w:id="461920231">
      <w:bodyDiv w:val="1"/>
      <w:marLeft w:val="0"/>
      <w:marRight w:val="0"/>
      <w:marTop w:val="0"/>
      <w:marBottom w:val="0"/>
      <w:divBdr>
        <w:top w:val="none" w:sz="0" w:space="0" w:color="auto"/>
        <w:left w:val="none" w:sz="0" w:space="0" w:color="auto"/>
        <w:bottom w:val="none" w:sz="0" w:space="0" w:color="auto"/>
        <w:right w:val="none" w:sz="0" w:space="0" w:color="auto"/>
      </w:divBdr>
    </w:div>
    <w:div w:id="484323543">
      <w:bodyDiv w:val="1"/>
      <w:marLeft w:val="0"/>
      <w:marRight w:val="0"/>
      <w:marTop w:val="0"/>
      <w:marBottom w:val="0"/>
      <w:divBdr>
        <w:top w:val="none" w:sz="0" w:space="0" w:color="auto"/>
        <w:left w:val="none" w:sz="0" w:space="0" w:color="auto"/>
        <w:bottom w:val="none" w:sz="0" w:space="0" w:color="auto"/>
        <w:right w:val="none" w:sz="0" w:space="0" w:color="auto"/>
      </w:divBdr>
      <w:divsChild>
        <w:div w:id="993752333">
          <w:marLeft w:val="0"/>
          <w:marRight w:val="0"/>
          <w:marTop w:val="0"/>
          <w:marBottom w:val="0"/>
          <w:divBdr>
            <w:top w:val="none" w:sz="0" w:space="0" w:color="auto"/>
            <w:left w:val="none" w:sz="0" w:space="0" w:color="auto"/>
            <w:bottom w:val="none" w:sz="0" w:space="0" w:color="auto"/>
            <w:right w:val="none" w:sz="0" w:space="0" w:color="auto"/>
          </w:divBdr>
        </w:div>
      </w:divsChild>
    </w:div>
    <w:div w:id="492069286">
      <w:bodyDiv w:val="1"/>
      <w:marLeft w:val="0"/>
      <w:marRight w:val="0"/>
      <w:marTop w:val="0"/>
      <w:marBottom w:val="0"/>
      <w:divBdr>
        <w:top w:val="none" w:sz="0" w:space="0" w:color="auto"/>
        <w:left w:val="none" w:sz="0" w:space="0" w:color="auto"/>
        <w:bottom w:val="none" w:sz="0" w:space="0" w:color="auto"/>
        <w:right w:val="none" w:sz="0" w:space="0" w:color="auto"/>
      </w:divBdr>
    </w:div>
    <w:div w:id="530722734">
      <w:bodyDiv w:val="1"/>
      <w:marLeft w:val="0"/>
      <w:marRight w:val="0"/>
      <w:marTop w:val="0"/>
      <w:marBottom w:val="0"/>
      <w:divBdr>
        <w:top w:val="none" w:sz="0" w:space="0" w:color="auto"/>
        <w:left w:val="none" w:sz="0" w:space="0" w:color="auto"/>
        <w:bottom w:val="none" w:sz="0" w:space="0" w:color="auto"/>
        <w:right w:val="none" w:sz="0" w:space="0" w:color="auto"/>
      </w:divBdr>
    </w:div>
    <w:div w:id="570510173">
      <w:bodyDiv w:val="1"/>
      <w:marLeft w:val="0"/>
      <w:marRight w:val="0"/>
      <w:marTop w:val="0"/>
      <w:marBottom w:val="0"/>
      <w:divBdr>
        <w:top w:val="none" w:sz="0" w:space="0" w:color="auto"/>
        <w:left w:val="none" w:sz="0" w:space="0" w:color="auto"/>
        <w:bottom w:val="none" w:sz="0" w:space="0" w:color="auto"/>
        <w:right w:val="none" w:sz="0" w:space="0" w:color="auto"/>
      </w:divBdr>
    </w:div>
    <w:div w:id="678387676">
      <w:bodyDiv w:val="1"/>
      <w:marLeft w:val="0"/>
      <w:marRight w:val="0"/>
      <w:marTop w:val="0"/>
      <w:marBottom w:val="0"/>
      <w:divBdr>
        <w:top w:val="none" w:sz="0" w:space="0" w:color="auto"/>
        <w:left w:val="none" w:sz="0" w:space="0" w:color="auto"/>
        <w:bottom w:val="none" w:sz="0" w:space="0" w:color="auto"/>
        <w:right w:val="none" w:sz="0" w:space="0" w:color="auto"/>
      </w:divBdr>
    </w:div>
    <w:div w:id="728967026">
      <w:bodyDiv w:val="1"/>
      <w:marLeft w:val="0"/>
      <w:marRight w:val="0"/>
      <w:marTop w:val="0"/>
      <w:marBottom w:val="0"/>
      <w:divBdr>
        <w:top w:val="none" w:sz="0" w:space="0" w:color="auto"/>
        <w:left w:val="none" w:sz="0" w:space="0" w:color="auto"/>
        <w:bottom w:val="none" w:sz="0" w:space="0" w:color="auto"/>
        <w:right w:val="none" w:sz="0" w:space="0" w:color="auto"/>
      </w:divBdr>
    </w:div>
    <w:div w:id="795686252">
      <w:bodyDiv w:val="1"/>
      <w:marLeft w:val="0"/>
      <w:marRight w:val="0"/>
      <w:marTop w:val="0"/>
      <w:marBottom w:val="0"/>
      <w:divBdr>
        <w:top w:val="none" w:sz="0" w:space="0" w:color="auto"/>
        <w:left w:val="none" w:sz="0" w:space="0" w:color="auto"/>
        <w:bottom w:val="none" w:sz="0" w:space="0" w:color="auto"/>
        <w:right w:val="none" w:sz="0" w:space="0" w:color="auto"/>
      </w:divBdr>
    </w:div>
    <w:div w:id="821889902">
      <w:bodyDiv w:val="1"/>
      <w:marLeft w:val="0"/>
      <w:marRight w:val="0"/>
      <w:marTop w:val="0"/>
      <w:marBottom w:val="0"/>
      <w:divBdr>
        <w:top w:val="none" w:sz="0" w:space="0" w:color="auto"/>
        <w:left w:val="none" w:sz="0" w:space="0" w:color="auto"/>
        <w:bottom w:val="none" w:sz="0" w:space="0" w:color="auto"/>
        <w:right w:val="none" w:sz="0" w:space="0" w:color="auto"/>
      </w:divBdr>
      <w:divsChild>
        <w:div w:id="234974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559102">
              <w:marLeft w:val="0"/>
              <w:marRight w:val="0"/>
              <w:marTop w:val="0"/>
              <w:marBottom w:val="0"/>
              <w:divBdr>
                <w:top w:val="none" w:sz="0" w:space="0" w:color="auto"/>
                <w:left w:val="none" w:sz="0" w:space="0" w:color="auto"/>
                <w:bottom w:val="none" w:sz="0" w:space="0" w:color="auto"/>
                <w:right w:val="none" w:sz="0" w:space="0" w:color="auto"/>
              </w:divBdr>
              <w:divsChild>
                <w:div w:id="451366755">
                  <w:marLeft w:val="0"/>
                  <w:marRight w:val="0"/>
                  <w:marTop w:val="0"/>
                  <w:marBottom w:val="0"/>
                  <w:divBdr>
                    <w:top w:val="none" w:sz="0" w:space="0" w:color="auto"/>
                    <w:left w:val="none" w:sz="0" w:space="0" w:color="auto"/>
                    <w:bottom w:val="none" w:sz="0" w:space="0" w:color="auto"/>
                    <w:right w:val="none" w:sz="0" w:space="0" w:color="auto"/>
                  </w:divBdr>
                  <w:divsChild>
                    <w:div w:id="341207558">
                      <w:marLeft w:val="0"/>
                      <w:marRight w:val="0"/>
                      <w:marTop w:val="0"/>
                      <w:marBottom w:val="0"/>
                      <w:divBdr>
                        <w:top w:val="none" w:sz="0" w:space="0" w:color="auto"/>
                        <w:left w:val="none" w:sz="0" w:space="0" w:color="auto"/>
                        <w:bottom w:val="none" w:sz="0" w:space="0" w:color="auto"/>
                        <w:right w:val="none" w:sz="0" w:space="0" w:color="auto"/>
                      </w:divBdr>
                      <w:divsChild>
                        <w:div w:id="1019047520">
                          <w:marLeft w:val="0"/>
                          <w:marRight w:val="0"/>
                          <w:marTop w:val="0"/>
                          <w:marBottom w:val="0"/>
                          <w:divBdr>
                            <w:top w:val="none" w:sz="0" w:space="0" w:color="auto"/>
                            <w:left w:val="none" w:sz="0" w:space="0" w:color="auto"/>
                            <w:bottom w:val="none" w:sz="0" w:space="0" w:color="auto"/>
                            <w:right w:val="none" w:sz="0" w:space="0" w:color="auto"/>
                          </w:divBdr>
                          <w:divsChild>
                            <w:div w:id="425999222">
                              <w:marLeft w:val="0"/>
                              <w:marRight w:val="0"/>
                              <w:marTop w:val="0"/>
                              <w:marBottom w:val="0"/>
                              <w:divBdr>
                                <w:top w:val="none" w:sz="0" w:space="0" w:color="auto"/>
                                <w:left w:val="none" w:sz="0" w:space="0" w:color="auto"/>
                                <w:bottom w:val="none" w:sz="0" w:space="0" w:color="auto"/>
                                <w:right w:val="none" w:sz="0" w:space="0" w:color="auto"/>
                              </w:divBdr>
                              <w:divsChild>
                                <w:div w:id="493187918">
                                  <w:marLeft w:val="0"/>
                                  <w:marRight w:val="0"/>
                                  <w:marTop w:val="0"/>
                                  <w:marBottom w:val="0"/>
                                  <w:divBdr>
                                    <w:top w:val="none" w:sz="0" w:space="0" w:color="auto"/>
                                    <w:left w:val="none" w:sz="0" w:space="0" w:color="auto"/>
                                    <w:bottom w:val="none" w:sz="0" w:space="0" w:color="auto"/>
                                    <w:right w:val="none" w:sz="0" w:space="0" w:color="auto"/>
                                  </w:divBdr>
                                  <w:divsChild>
                                    <w:div w:id="1292438249">
                                      <w:marLeft w:val="0"/>
                                      <w:marRight w:val="0"/>
                                      <w:marTop w:val="0"/>
                                      <w:marBottom w:val="0"/>
                                      <w:divBdr>
                                        <w:top w:val="none" w:sz="0" w:space="0" w:color="auto"/>
                                        <w:left w:val="none" w:sz="0" w:space="0" w:color="auto"/>
                                        <w:bottom w:val="none" w:sz="0" w:space="0" w:color="auto"/>
                                        <w:right w:val="none" w:sz="0" w:space="0" w:color="auto"/>
                                      </w:divBdr>
                                      <w:divsChild>
                                        <w:div w:id="1259369038">
                                          <w:marLeft w:val="0"/>
                                          <w:marRight w:val="0"/>
                                          <w:marTop w:val="0"/>
                                          <w:marBottom w:val="0"/>
                                          <w:divBdr>
                                            <w:top w:val="none" w:sz="0" w:space="0" w:color="auto"/>
                                            <w:left w:val="none" w:sz="0" w:space="0" w:color="auto"/>
                                            <w:bottom w:val="none" w:sz="0" w:space="0" w:color="auto"/>
                                            <w:right w:val="none" w:sz="0" w:space="0" w:color="auto"/>
                                          </w:divBdr>
                                          <w:divsChild>
                                            <w:div w:id="670451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299707">
                                                  <w:marLeft w:val="0"/>
                                                  <w:marRight w:val="0"/>
                                                  <w:marTop w:val="0"/>
                                                  <w:marBottom w:val="0"/>
                                                  <w:divBdr>
                                                    <w:top w:val="none" w:sz="0" w:space="0" w:color="auto"/>
                                                    <w:left w:val="none" w:sz="0" w:space="0" w:color="auto"/>
                                                    <w:bottom w:val="none" w:sz="0" w:space="0" w:color="auto"/>
                                                    <w:right w:val="none" w:sz="0" w:space="0" w:color="auto"/>
                                                  </w:divBdr>
                                                  <w:divsChild>
                                                    <w:div w:id="982007583">
                                                      <w:marLeft w:val="0"/>
                                                      <w:marRight w:val="0"/>
                                                      <w:marTop w:val="0"/>
                                                      <w:marBottom w:val="0"/>
                                                      <w:divBdr>
                                                        <w:top w:val="none" w:sz="0" w:space="0" w:color="auto"/>
                                                        <w:left w:val="none" w:sz="0" w:space="0" w:color="auto"/>
                                                        <w:bottom w:val="none" w:sz="0" w:space="0" w:color="auto"/>
                                                        <w:right w:val="none" w:sz="0" w:space="0" w:color="auto"/>
                                                      </w:divBdr>
                                                      <w:divsChild>
                                                        <w:div w:id="2043046841">
                                                          <w:marLeft w:val="0"/>
                                                          <w:marRight w:val="0"/>
                                                          <w:marTop w:val="0"/>
                                                          <w:marBottom w:val="0"/>
                                                          <w:divBdr>
                                                            <w:top w:val="none" w:sz="0" w:space="0" w:color="auto"/>
                                                            <w:left w:val="none" w:sz="0" w:space="0" w:color="auto"/>
                                                            <w:bottom w:val="none" w:sz="0" w:space="0" w:color="auto"/>
                                                            <w:right w:val="none" w:sz="0" w:space="0" w:color="auto"/>
                                                          </w:divBdr>
                                                        </w:div>
                                                        <w:div w:id="11756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702920">
      <w:bodyDiv w:val="1"/>
      <w:marLeft w:val="0"/>
      <w:marRight w:val="0"/>
      <w:marTop w:val="0"/>
      <w:marBottom w:val="0"/>
      <w:divBdr>
        <w:top w:val="none" w:sz="0" w:space="0" w:color="auto"/>
        <w:left w:val="none" w:sz="0" w:space="0" w:color="auto"/>
        <w:bottom w:val="none" w:sz="0" w:space="0" w:color="auto"/>
        <w:right w:val="none" w:sz="0" w:space="0" w:color="auto"/>
      </w:divBdr>
    </w:div>
    <w:div w:id="869879798">
      <w:bodyDiv w:val="1"/>
      <w:marLeft w:val="0"/>
      <w:marRight w:val="0"/>
      <w:marTop w:val="0"/>
      <w:marBottom w:val="0"/>
      <w:divBdr>
        <w:top w:val="none" w:sz="0" w:space="0" w:color="auto"/>
        <w:left w:val="none" w:sz="0" w:space="0" w:color="auto"/>
        <w:bottom w:val="none" w:sz="0" w:space="0" w:color="auto"/>
        <w:right w:val="none" w:sz="0" w:space="0" w:color="auto"/>
      </w:divBdr>
    </w:div>
    <w:div w:id="890531234">
      <w:bodyDiv w:val="1"/>
      <w:marLeft w:val="0"/>
      <w:marRight w:val="0"/>
      <w:marTop w:val="0"/>
      <w:marBottom w:val="0"/>
      <w:divBdr>
        <w:top w:val="none" w:sz="0" w:space="0" w:color="auto"/>
        <w:left w:val="none" w:sz="0" w:space="0" w:color="auto"/>
        <w:bottom w:val="none" w:sz="0" w:space="0" w:color="auto"/>
        <w:right w:val="none" w:sz="0" w:space="0" w:color="auto"/>
      </w:divBdr>
    </w:div>
    <w:div w:id="903023942">
      <w:bodyDiv w:val="1"/>
      <w:marLeft w:val="0"/>
      <w:marRight w:val="0"/>
      <w:marTop w:val="0"/>
      <w:marBottom w:val="0"/>
      <w:divBdr>
        <w:top w:val="none" w:sz="0" w:space="0" w:color="auto"/>
        <w:left w:val="none" w:sz="0" w:space="0" w:color="auto"/>
        <w:bottom w:val="none" w:sz="0" w:space="0" w:color="auto"/>
        <w:right w:val="none" w:sz="0" w:space="0" w:color="auto"/>
      </w:divBdr>
    </w:div>
    <w:div w:id="930429562">
      <w:bodyDiv w:val="1"/>
      <w:marLeft w:val="0"/>
      <w:marRight w:val="0"/>
      <w:marTop w:val="0"/>
      <w:marBottom w:val="0"/>
      <w:divBdr>
        <w:top w:val="none" w:sz="0" w:space="0" w:color="auto"/>
        <w:left w:val="none" w:sz="0" w:space="0" w:color="auto"/>
        <w:bottom w:val="none" w:sz="0" w:space="0" w:color="auto"/>
        <w:right w:val="none" w:sz="0" w:space="0" w:color="auto"/>
      </w:divBdr>
    </w:div>
    <w:div w:id="930890545">
      <w:bodyDiv w:val="1"/>
      <w:marLeft w:val="0"/>
      <w:marRight w:val="0"/>
      <w:marTop w:val="0"/>
      <w:marBottom w:val="0"/>
      <w:divBdr>
        <w:top w:val="none" w:sz="0" w:space="0" w:color="auto"/>
        <w:left w:val="none" w:sz="0" w:space="0" w:color="auto"/>
        <w:bottom w:val="none" w:sz="0" w:space="0" w:color="auto"/>
        <w:right w:val="none" w:sz="0" w:space="0" w:color="auto"/>
      </w:divBdr>
    </w:div>
    <w:div w:id="934098603">
      <w:bodyDiv w:val="1"/>
      <w:marLeft w:val="0"/>
      <w:marRight w:val="0"/>
      <w:marTop w:val="0"/>
      <w:marBottom w:val="0"/>
      <w:divBdr>
        <w:top w:val="none" w:sz="0" w:space="0" w:color="auto"/>
        <w:left w:val="none" w:sz="0" w:space="0" w:color="auto"/>
        <w:bottom w:val="none" w:sz="0" w:space="0" w:color="auto"/>
        <w:right w:val="none" w:sz="0" w:space="0" w:color="auto"/>
      </w:divBdr>
    </w:div>
    <w:div w:id="1044259759">
      <w:bodyDiv w:val="1"/>
      <w:marLeft w:val="0"/>
      <w:marRight w:val="0"/>
      <w:marTop w:val="0"/>
      <w:marBottom w:val="0"/>
      <w:divBdr>
        <w:top w:val="none" w:sz="0" w:space="0" w:color="auto"/>
        <w:left w:val="none" w:sz="0" w:space="0" w:color="auto"/>
        <w:bottom w:val="none" w:sz="0" w:space="0" w:color="auto"/>
        <w:right w:val="none" w:sz="0" w:space="0" w:color="auto"/>
      </w:divBdr>
    </w:div>
    <w:div w:id="1099447420">
      <w:bodyDiv w:val="1"/>
      <w:marLeft w:val="0"/>
      <w:marRight w:val="0"/>
      <w:marTop w:val="0"/>
      <w:marBottom w:val="0"/>
      <w:divBdr>
        <w:top w:val="none" w:sz="0" w:space="0" w:color="auto"/>
        <w:left w:val="none" w:sz="0" w:space="0" w:color="auto"/>
        <w:bottom w:val="none" w:sz="0" w:space="0" w:color="auto"/>
        <w:right w:val="none" w:sz="0" w:space="0" w:color="auto"/>
      </w:divBdr>
    </w:div>
    <w:div w:id="1112702017">
      <w:bodyDiv w:val="1"/>
      <w:marLeft w:val="0"/>
      <w:marRight w:val="0"/>
      <w:marTop w:val="0"/>
      <w:marBottom w:val="0"/>
      <w:divBdr>
        <w:top w:val="none" w:sz="0" w:space="0" w:color="auto"/>
        <w:left w:val="none" w:sz="0" w:space="0" w:color="auto"/>
        <w:bottom w:val="none" w:sz="0" w:space="0" w:color="auto"/>
        <w:right w:val="none" w:sz="0" w:space="0" w:color="auto"/>
      </w:divBdr>
    </w:div>
    <w:div w:id="1136216937">
      <w:bodyDiv w:val="1"/>
      <w:marLeft w:val="0"/>
      <w:marRight w:val="0"/>
      <w:marTop w:val="0"/>
      <w:marBottom w:val="0"/>
      <w:divBdr>
        <w:top w:val="none" w:sz="0" w:space="0" w:color="auto"/>
        <w:left w:val="none" w:sz="0" w:space="0" w:color="auto"/>
        <w:bottom w:val="none" w:sz="0" w:space="0" w:color="auto"/>
        <w:right w:val="none" w:sz="0" w:space="0" w:color="auto"/>
      </w:divBdr>
    </w:div>
    <w:div w:id="1142381473">
      <w:bodyDiv w:val="1"/>
      <w:marLeft w:val="0"/>
      <w:marRight w:val="0"/>
      <w:marTop w:val="0"/>
      <w:marBottom w:val="0"/>
      <w:divBdr>
        <w:top w:val="none" w:sz="0" w:space="0" w:color="auto"/>
        <w:left w:val="none" w:sz="0" w:space="0" w:color="auto"/>
        <w:bottom w:val="none" w:sz="0" w:space="0" w:color="auto"/>
        <w:right w:val="none" w:sz="0" w:space="0" w:color="auto"/>
      </w:divBdr>
      <w:divsChild>
        <w:div w:id="773983449">
          <w:marLeft w:val="0"/>
          <w:marRight w:val="0"/>
          <w:marTop w:val="0"/>
          <w:marBottom w:val="0"/>
          <w:divBdr>
            <w:top w:val="none" w:sz="0" w:space="0" w:color="auto"/>
            <w:left w:val="none" w:sz="0" w:space="0" w:color="auto"/>
            <w:bottom w:val="none" w:sz="0" w:space="0" w:color="auto"/>
            <w:right w:val="none" w:sz="0" w:space="0" w:color="auto"/>
          </w:divBdr>
        </w:div>
        <w:div w:id="1919361987">
          <w:marLeft w:val="0"/>
          <w:marRight w:val="0"/>
          <w:marTop w:val="0"/>
          <w:marBottom w:val="0"/>
          <w:divBdr>
            <w:top w:val="none" w:sz="0" w:space="0" w:color="auto"/>
            <w:left w:val="none" w:sz="0" w:space="0" w:color="auto"/>
            <w:bottom w:val="none" w:sz="0" w:space="0" w:color="auto"/>
            <w:right w:val="none" w:sz="0" w:space="0" w:color="auto"/>
          </w:divBdr>
        </w:div>
        <w:div w:id="1992754579">
          <w:marLeft w:val="0"/>
          <w:marRight w:val="0"/>
          <w:marTop w:val="0"/>
          <w:marBottom w:val="0"/>
          <w:divBdr>
            <w:top w:val="none" w:sz="0" w:space="0" w:color="auto"/>
            <w:left w:val="none" w:sz="0" w:space="0" w:color="auto"/>
            <w:bottom w:val="none" w:sz="0" w:space="0" w:color="auto"/>
            <w:right w:val="none" w:sz="0" w:space="0" w:color="auto"/>
          </w:divBdr>
        </w:div>
        <w:div w:id="1707170898">
          <w:marLeft w:val="0"/>
          <w:marRight w:val="0"/>
          <w:marTop w:val="0"/>
          <w:marBottom w:val="0"/>
          <w:divBdr>
            <w:top w:val="none" w:sz="0" w:space="0" w:color="auto"/>
            <w:left w:val="none" w:sz="0" w:space="0" w:color="auto"/>
            <w:bottom w:val="none" w:sz="0" w:space="0" w:color="auto"/>
            <w:right w:val="none" w:sz="0" w:space="0" w:color="auto"/>
          </w:divBdr>
        </w:div>
        <w:div w:id="1389498519">
          <w:marLeft w:val="0"/>
          <w:marRight w:val="0"/>
          <w:marTop w:val="0"/>
          <w:marBottom w:val="0"/>
          <w:divBdr>
            <w:top w:val="none" w:sz="0" w:space="0" w:color="auto"/>
            <w:left w:val="none" w:sz="0" w:space="0" w:color="auto"/>
            <w:bottom w:val="none" w:sz="0" w:space="0" w:color="auto"/>
            <w:right w:val="none" w:sz="0" w:space="0" w:color="auto"/>
          </w:divBdr>
        </w:div>
        <w:div w:id="185220820">
          <w:marLeft w:val="0"/>
          <w:marRight w:val="0"/>
          <w:marTop w:val="0"/>
          <w:marBottom w:val="0"/>
          <w:divBdr>
            <w:top w:val="none" w:sz="0" w:space="0" w:color="auto"/>
            <w:left w:val="none" w:sz="0" w:space="0" w:color="auto"/>
            <w:bottom w:val="none" w:sz="0" w:space="0" w:color="auto"/>
            <w:right w:val="none" w:sz="0" w:space="0" w:color="auto"/>
          </w:divBdr>
        </w:div>
        <w:div w:id="1463110266">
          <w:marLeft w:val="0"/>
          <w:marRight w:val="0"/>
          <w:marTop w:val="0"/>
          <w:marBottom w:val="0"/>
          <w:divBdr>
            <w:top w:val="none" w:sz="0" w:space="0" w:color="auto"/>
            <w:left w:val="none" w:sz="0" w:space="0" w:color="auto"/>
            <w:bottom w:val="none" w:sz="0" w:space="0" w:color="auto"/>
            <w:right w:val="none" w:sz="0" w:space="0" w:color="auto"/>
          </w:divBdr>
        </w:div>
      </w:divsChild>
    </w:div>
    <w:div w:id="1147673102">
      <w:bodyDiv w:val="1"/>
      <w:marLeft w:val="0"/>
      <w:marRight w:val="0"/>
      <w:marTop w:val="0"/>
      <w:marBottom w:val="0"/>
      <w:divBdr>
        <w:top w:val="none" w:sz="0" w:space="0" w:color="auto"/>
        <w:left w:val="none" w:sz="0" w:space="0" w:color="auto"/>
        <w:bottom w:val="none" w:sz="0" w:space="0" w:color="auto"/>
        <w:right w:val="none" w:sz="0" w:space="0" w:color="auto"/>
      </w:divBdr>
    </w:div>
    <w:div w:id="1199587281">
      <w:bodyDiv w:val="1"/>
      <w:marLeft w:val="0"/>
      <w:marRight w:val="0"/>
      <w:marTop w:val="0"/>
      <w:marBottom w:val="0"/>
      <w:divBdr>
        <w:top w:val="none" w:sz="0" w:space="0" w:color="auto"/>
        <w:left w:val="none" w:sz="0" w:space="0" w:color="auto"/>
        <w:bottom w:val="none" w:sz="0" w:space="0" w:color="auto"/>
        <w:right w:val="none" w:sz="0" w:space="0" w:color="auto"/>
      </w:divBdr>
    </w:div>
    <w:div w:id="1230382261">
      <w:bodyDiv w:val="1"/>
      <w:marLeft w:val="0"/>
      <w:marRight w:val="0"/>
      <w:marTop w:val="0"/>
      <w:marBottom w:val="0"/>
      <w:divBdr>
        <w:top w:val="none" w:sz="0" w:space="0" w:color="auto"/>
        <w:left w:val="none" w:sz="0" w:space="0" w:color="auto"/>
        <w:bottom w:val="none" w:sz="0" w:space="0" w:color="auto"/>
        <w:right w:val="none" w:sz="0" w:space="0" w:color="auto"/>
      </w:divBdr>
    </w:div>
    <w:div w:id="1233733998">
      <w:bodyDiv w:val="1"/>
      <w:marLeft w:val="0"/>
      <w:marRight w:val="0"/>
      <w:marTop w:val="0"/>
      <w:marBottom w:val="0"/>
      <w:divBdr>
        <w:top w:val="none" w:sz="0" w:space="0" w:color="auto"/>
        <w:left w:val="none" w:sz="0" w:space="0" w:color="auto"/>
        <w:bottom w:val="none" w:sz="0" w:space="0" w:color="auto"/>
        <w:right w:val="none" w:sz="0" w:space="0" w:color="auto"/>
      </w:divBdr>
    </w:div>
    <w:div w:id="1298340053">
      <w:bodyDiv w:val="1"/>
      <w:marLeft w:val="0"/>
      <w:marRight w:val="0"/>
      <w:marTop w:val="0"/>
      <w:marBottom w:val="0"/>
      <w:divBdr>
        <w:top w:val="none" w:sz="0" w:space="0" w:color="auto"/>
        <w:left w:val="none" w:sz="0" w:space="0" w:color="auto"/>
        <w:bottom w:val="none" w:sz="0" w:space="0" w:color="auto"/>
        <w:right w:val="none" w:sz="0" w:space="0" w:color="auto"/>
      </w:divBdr>
    </w:div>
    <w:div w:id="1299337701">
      <w:bodyDiv w:val="1"/>
      <w:marLeft w:val="0"/>
      <w:marRight w:val="0"/>
      <w:marTop w:val="0"/>
      <w:marBottom w:val="0"/>
      <w:divBdr>
        <w:top w:val="none" w:sz="0" w:space="0" w:color="auto"/>
        <w:left w:val="none" w:sz="0" w:space="0" w:color="auto"/>
        <w:bottom w:val="none" w:sz="0" w:space="0" w:color="auto"/>
        <w:right w:val="none" w:sz="0" w:space="0" w:color="auto"/>
      </w:divBdr>
    </w:div>
    <w:div w:id="1318076615">
      <w:bodyDiv w:val="1"/>
      <w:marLeft w:val="0"/>
      <w:marRight w:val="0"/>
      <w:marTop w:val="0"/>
      <w:marBottom w:val="0"/>
      <w:divBdr>
        <w:top w:val="none" w:sz="0" w:space="0" w:color="auto"/>
        <w:left w:val="none" w:sz="0" w:space="0" w:color="auto"/>
        <w:bottom w:val="none" w:sz="0" w:space="0" w:color="auto"/>
        <w:right w:val="none" w:sz="0" w:space="0" w:color="auto"/>
      </w:divBdr>
    </w:div>
    <w:div w:id="1320958608">
      <w:bodyDiv w:val="1"/>
      <w:marLeft w:val="0"/>
      <w:marRight w:val="0"/>
      <w:marTop w:val="0"/>
      <w:marBottom w:val="0"/>
      <w:divBdr>
        <w:top w:val="none" w:sz="0" w:space="0" w:color="auto"/>
        <w:left w:val="none" w:sz="0" w:space="0" w:color="auto"/>
        <w:bottom w:val="none" w:sz="0" w:space="0" w:color="auto"/>
        <w:right w:val="none" w:sz="0" w:space="0" w:color="auto"/>
      </w:divBdr>
    </w:div>
    <w:div w:id="1354183586">
      <w:bodyDiv w:val="1"/>
      <w:marLeft w:val="0"/>
      <w:marRight w:val="0"/>
      <w:marTop w:val="0"/>
      <w:marBottom w:val="0"/>
      <w:divBdr>
        <w:top w:val="none" w:sz="0" w:space="0" w:color="auto"/>
        <w:left w:val="none" w:sz="0" w:space="0" w:color="auto"/>
        <w:bottom w:val="none" w:sz="0" w:space="0" w:color="auto"/>
        <w:right w:val="none" w:sz="0" w:space="0" w:color="auto"/>
      </w:divBdr>
    </w:div>
    <w:div w:id="1357653307">
      <w:bodyDiv w:val="1"/>
      <w:marLeft w:val="0"/>
      <w:marRight w:val="0"/>
      <w:marTop w:val="0"/>
      <w:marBottom w:val="0"/>
      <w:divBdr>
        <w:top w:val="none" w:sz="0" w:space="0" w:color="auto"/>
        <w:left w:val="none" w:sz="0" w:space="0" w:color="auto"/>
        <w:bottom w:val="none" w:sz="0" w:space="0" w:color="auto"/>
        <w:right w:val="none" w:sz="0" w:space="0" w:color="auto"/>
      </w:divBdr>
    </w:div>
    <w:div w:id="1427461674">
      <w:bodyDiv w:val="1"/>
      <w:marLeft w:val="0"/>
      <w:marRight w:val="0"/>
      <w:marTop w:val="0"/>
      <w:marBottom w:val="0"/>
      <w:divBdr>
        <w:top w:val="none" w:sz="0" w:space="0" w:color="auto"/>
        <w:left w:val="none" w:sz="0" w:space="0" w:color="auto"/>
        <w:bottom w:val="none" w:sz="0" w:space="0" w:color="auto"/>
        <w:right w:val="none" w:sz="0" w:space="0" w:color="auto"/>
      </w:divBdr>
    </w:div>
    <w:div w:id="1430930837">
      <w:bodyDiv w:val="1"/>
      <w:marLeft w:val="0"/>
      <w:marRight w:val="0"/>
      <w:marTop w:val="0"/>
      <w:marBottom w:val="0"/>
      <w:divBdr>
        <w:top w:val="none" w:sz="0" w:space="0" w:color="auto"/>
        <w:left w:val="none" w:sz="0" w:space="0" w:color="auto"/>
        <w:bottom w:val="none" w:sz="0" w:space="0" w:color="auto"/>
        <w:right w:val="none" w:sz="0" w:space="0" w:color="auto"/>
      </w:divBdr>
    </w:div>
    <w:div w:id="1491211930">
      <w:bodyDiv w:val="1"/>
      <w:marLeft w:val="0"/>
      <w:marRight w:val="0"/>
      <w:marTop w:val="0"/>
      <w:marBottom w:val="0"/>
      <w:divBdr>
        <w:top w:val="none" w:sz="0" w:space="0" w:color="auto"/>
        <w:left w:val="none" w:sz="0" w:space="0" w:color="auto"/>
        <w:bottom w:val="none" w:sz="0" w:space="0" w:color="auto"/>
        <w:right w:val="none" w:sz="0" w:space="0" w:color="auto"/>
      </w:divBdr>
    </w:div>
    <w:div w:id="1521316866">
      <w:bodyDiv w:val="1"/>
      <w:marLeft w:val="0"/>
      <w:marRight w:val="0"/>
      <w:marTop w:val="0"/>
      <w:marBottom w:val="0"/>
      <w:divBdr>
        <w:top w:val="none" w:sz="0" w:space="0" w:color="auto"/>
        <w:left w:val="none" w:sz="0" w:space="0" w:color="auto"/>
        <w:bottom w:val="none" w:sz="0" w:space="0" w:color="auto"/>
        <w:right w:val="none" w:sz="0" w:space="0" w:color="auto"/>
      </w:divBdr>
    </w:div>
    <w:div w:id="1526557029">
      <w:bodyDiv w:val="1"/>
      <w:marLeft w:val="0"/>
      <w:marRight w:val="0"/>
      <w:marTop w:val="0"/>
      <w:marBottom w:val="0"/>
      <w:divBdr>
        <w:top w:val="none" w:sz="0" w:space="0" w:color="auto"/>
        <w:left w:val="none" w:sz="0" w:space="0" w:color="auto"/>
        <w:bottom w:val="none" w:sz="0" w:space="0" w:color="auto"/>
        <w:right w:val="none" w:sz="0" w:space="0" w:color="auto"/>
      </w:divBdr>
    </w:div>
    <w:div w:id="1530676565">
      <w:bodyDiv w:val="1"/>
      <w:marLeft w:val="0"/>
      <w:marRight w:val="0"/>
      <w:marTop w:val="0"/>
      <w:marBottom w:val="0"/>
      <w:divBdr>
        <w:top w:val="none" w:sz="0" w:space="0" w:color="auto"/>
        <w:left w:val="none" w:sz="0" w:space="0" w:color="auto"/>
        <w:bottom w:val="none" w:sz="0" w:space="0" w:color="auto"/>
        <w:right w:val="none" w:sz="0" w:space="0" w:color="auto"/>
      </w:divBdr>
    </w:div>
    <w:div w:id="1562596476">
      <w:bodyDiv w:val="1"/>
      <w:marLeft w:val="0"/>
      <w:marRight w:val="0"/>
      <w:marTop w:val="0"/>
      <w:marBottom w:val="0"/>
      <w:divBdr>
        <w:top w:val="none" w:sz="0" w:space="0" w:color="auto"/>
        <w:left w:val="none" w:sz="0" w:space="0" w:color="auto"/>
        <w:bottom w:val="none" w:sz="0" w:space="0" w:color="auto"/>
        <w:right w:val="none" w:sz="0" w:space="0" w:color="auto"/>
      </w:divBdr>
    </w:div>
    <w:div w:id="1624382102">
      <w:bodyDiv w:val="1"/>
      <w:marLeft w:val="0"/>
      <w:marRight w:val="0"/>
      <w:marTop w:val="0"/>
      <w:marBottom w:val="0"/>
      <w:divBdr>
        <w:top w:val="none" w:sz="0" w:space="0" w:color="auto"/>
        <w:left w:val="none" w:sz="0" w:space="0" w:color="auto"/>
        <w:bottom w:val="none" w:sz="0" w:space="0" w:color="auto"/>
        <w:right w:val="none" w:sz="0" w:space="0" w:color="auto"/>
      </w:divBdr>
    </w:div>
    <w:div w:id="1635594566">
      <w:bodyDiv w:val="1"/>
      <w:marLeft w:val="0"/>
      <w:marRight w:val="0"/>
      <w:marTop w:val="0"/>
      <w:marBottom w:val="0"/>
      <w:divBdr>
        <w:top w:val="none" w:sz="0" w:space="0" w:color="auto"/>
        <w:left w:val="none" w:sz="0" w:space="0" w:color="auto"/>
        <w:bottom w:val="none" w:sz="0" w:space="0" w:color="auto"/>
        <w:right w:val="none" w:sz="0" w:space="0" w:color="auto"/>
      </w:divBdr>
    </w:div>
    <w:div w:id="1658682504">
      <w:bodyDiv w:val="1"/>
      <w:marLeft w:val="0"/>
      <w:marRight w:val="0"/>
      <w:marTop w:val="0"/>
      <w:marBottom w:val="0"/>
      <w:divBdr>
        <w:top w:val="none" w:sz="0" w:space="0" w:color="auto"/>
        <w:left w:val="none" w:sz="0" w:space="0" w:color="auto"/>
        <w:bottom w:val="none" w:sz="0" w:space="0" w:color="auto"/>
        <w:right w:val="none" w:sz="0" w:space="0" w:color="auto"/>
      </w:divBdr>
      <w:divsChild>
        <w:div w:id="436632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827389">
              <w:marLeft w:val="0"/>
              <w:marRight w:val="0"/>
              <w:marTop w:val="0"/>
              <w:marBottom w:val="0"/>
              <w:divBdr>
                <w:top w:val="none" w:sz="0" w:space="0" w:color="auto"/>
                <w:left w:val="none" w:sz="0" w:space="0" w:color="auto"/>
                <w:bottom w:val="none" w:sz="0" w:space="0" w:color="auto"/>
                <w:right w:val="none" w:sz="0" w:space="0" w:color="auto"/>
              </w:divBdr>
              <w:divsChild>
                <w:div w:id="713043549">
                  <w:marLeft w:val="0"/>
                  <w:marRight w:val="0"/>
                  <w:marTop w:val="0"/>
                  <w:marBottom w:val="0"/>
                  <w:divBdr>
                    <w:top w:val="none" w:sz="0" w:space="0" w:color="auto"/>
                    <w:left w:val="none" w:sz="0" w:space="0" w:color="auto"/>
                    <w:bottom w:val="none" w:sz="0" w:space="0" w:color="auto"/>
                    <w:right w:val="none" w:sz="0" w:space="0" w:color="auto"/>
                  </w:divBdr>
                  <w:divsChild>
                    <w:div w:id="1507551010">
                      <w:marLeft w:val="0"/>
                      <w:marRight w:val="0"/>
                      <w:marTop w:val="0"/>
                      <w:marBottom w:val="0"/>
                      <w:divBdr>
                        <w:top w:val="none" w:sz="0" w:space="0" w:color="auto"/>
                        <w:left w:val="none" w:sz="0" w:space="0" w:color="auto"/>
                        <w:bottom w:val="none" w:sz="0" w:space="0" w:color="auto"/>
                        <w:right w:val="none" w:sz="0" w:space="0" w:color="auto"/>
                      </w:divBdr>
                      <w:divsChild>
                        <w:div w:id="455099836">
                          <w:marLeft w:val="0"/>
                          <w:marRight w:val="0"/>
                          <w:marTop w:val="0"/>
                          <w:marBottom w:val="0"/>
                          <w:divBdr>
                            <w:top w:val="none" w:sz="0" w:space="0" w:color="auto"/>
                            <w:left w:val="none" w:sz="0" w:space="0" w:color="auto"/>
                            <w:bottom w:val="none" w:sz="0" w:space="0" w:color="auto"/>
                            <w:right w:val="none" w:sz="0" w:space="0" w:color="auto"/>
                          </w:divBdr>
                          <w:divsChild>
                            <w:div w:id="783159321">
                              <w:marLeft w:val="0"/>
                              <w:marRight w:val="0"/>
                              <w:marTop w:val="0"/>
                              <w:marBottom w:val="0"/>
                              <w:divBdr>
                                <w:top w:val="none" w:sz="0" w:space="0" w:color="auto"/>
                                <w:left w:val="none" w:sz="0" w:space="0" w:color="auto"/>
                                <w:bottom w:val="none" w:sz="0" w:space="0" w:color="auto"/>
                                <w:right w:val="none" w:sz="0" w:space="0" w:color="auto"/>
                              </w:divBdr>
                              <w:divsChild>
                                <w:div w:id="863834114">
                                  <w:marLeft w:val="0"/>
                                  <w:marRight w:val="0"/>
                                  <w:marTop w:val="0"/>
                                  <w:marBottom w:val="0"/>
                                  <w:divBdr>
                                    <w:top w:val="none" w:sz="0" w:space="0" w:color="auto"/>
                                    <w:left w:val="none" w:sz="0" w:space="0" w:color="auto"/>
                                    <w:bottom w:val="none" w:sz="0" w:space="0" w:color="auto"/>
                                    <w:right w:val="none" w:sz="0" w:space="0" w:color="auto"/>
                                  </w:divBdr>
                                  <w:divsChild>
                                    <w:div w:id="313219276">
                                      <w:marLeft w:val="0"/>
                                      <w:marRight w:val="0"/>
                                      <w:marTop w:val="0"/>
                                      <w:marBottom w:val="0"/>
                                      <w:divBdr>
                                        <w:top w:val="none" w:sz="0" w:space="0" w:color="auto"/>
                                        <w:left w:val="none" w:sz="0" w:space="0" w:color="auto"/>
                                        <w:bottom w:val="none" w:sz="0" w:space="0" w:color="auto"/>
                                        <w:right w:val="none" w:sz="0" w:space="0" w:color="auto"/>
                                      </w:divBdr>
                                      <w:divsChild>
                                        <w:div w:id="499740997">
                                          <w:marLeft w:val="0"/>
                                          <w:marRight w:val="0"/>
                                          <w:marTop w:val="0"/>
                                          <w:marBottom w:val="0"/>
                                          <w:divBdr>
                                            <w:top w:val="none" w:sz="0" w:space="0" w:color="auto"/>
                                            <w:left w:val="none" w:sz="0" w:space="0" w:color="auto"/>
                                            <w:bottom w:val="none" w:sz="0" w:space="0" w:color="auto"/>
                                            <w:right w:val="none" w:sz="0" w:space="0" w:color="auto"/>
                                          </w:divBdr>
                                          <w:divsChild>
                                            <w:div w:id="306864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997446">
                                                  <w:marLeft w:val="0"/>
                                                  <w:marRight w:val="0"/>
                                                  <w:marTop w:val="0"/>
                                                  <w:marBottom w:val="0"/>
                                                  <w:divBdr>
                                                    <w:top w:val="none" w:sz="0" w:space="0" w:color="auto"/>
                                                    <w:left w:val="none" w:sz="0" w:space="0" w:color="auto"/>
                                                    <w:bottom w:val="none" w:sz="0" w:space="0" w:color="auto"/>
                                                    <w:right w:val="none" w:sz="0" w:space="0" w:color="auto"/>
                                                  </w:divBdr>
                                                  <w:divsChild>
                                                    <w:div w:id="700588727">
                                                      <w:marLeft w:val="0"/>
                                                      <w:marRight w:val="0"/>
                                                      <w:marTop w:val="0"/>
                                                      <w:marBottom w:val="0"/>
                                                      <w:divBdr>
                                                        <w:top w:val="none" w:sz="0" w:space="0" w:color="auto"/>
                                                        <w:left w:val="none" w:sz="0" w:space="0" w:color="auto"/>
                                                        <w:bottom w:val="none" w:sz="0" w:space="0" w:color="auto"/>
                                                        <w:right w:val="none" w:sz="0" w:space="0" w:color="auto"/>
                                                      </w:divBdr>
                                                      <w:divsChild>
                                                        <w:div w:id="17429457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465407">
      <w:bodyDiv w:val="1"/>
      <w:marLeft w:val="0"/>
      <w:marRight w:val="0"/>
      <w:marTop w:val="0"/>
      <w:marBottom w:val="0"/>
      <w:divBdr>
        <w:top w:val="none" w:sz="0" w:space="0" w:color="auto"/>
        <w:left w:val="none" w:sz="0" w:space="0" w:color="auto"/>
        <w:bottom w:val="none" w:sz="0" w:space="0" w:color="auto"/>
        <w:right w:val="none" w:sz="0" w:space="0" w:color="auto"/>
      </w:divBdr>
      <w:divsChild>
        <w:div w:id="925378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480439">
              <w:marLeft w:val="0"/>
              <w:marRight w:val="0"/>
              <w:marTop w:val="0"/>
              <w:marBottom w:val="0"/>
              <w:divBdr>
                <w:top w:val="none" w:sz="0" w:space="0" w:color="auto"/>
                <w:left w:val="none" w:sz="0" w:space="0" w:color="auto"/>
                <w:bottom w:val="none" w:sz="0" w:space="0" w:color="auto"/>
                <w:right w:val="none" w:sz="0" w:space="0" w:color="auto"/>
              </w:divBdr>
              <w:divsChild>
                <w:div w:id="1500537989">
                  <w:marLeft w:val="0"/>
                  <w:marRight w:val="0"/>
                  <w:marTop w:val="0"/>
                  <w:marBottom w:val="0"/>
                  <w:divBdr>
                    <w:top w:val="none" w:sz="0" w:space="0" w:color="auto"/>
                    <w:left w:val="none" w:sz="0" w:space="0" w:color="auto"/>
                    <w:bottom w:val="none" w:sz="0" w:space="0" w:color="auto"/>
                    <w:right w:val="none" w:sz="0" w:space="0" w:color="auto"/>
                  </w:divBdr>
                  <w:divsChild>
                    <w:div w:id="465776786">
                      <w:marLeft w:val="0"/>
                      <w:marRight w:val="0"/>
                      <w:marTop w:val="0"/>
                      <w:marBottom w:val="0"/>
                      <w:divBdr>
                        <w:top w:val="none" w:sz="0" w:space="0" w:color="auto"/>
                        <w:left w:val="none" w:sz="0" w:space="0" w:color="auto"/>
                        <w:bottom w:val="none" w:sz="0" w:space="0" w:color="auto"/>
                        <w:right w:val="none" w:sz="0" w:space="0" w:color="auto"/>
                      </w:divBdr>
                      <w:divsChild>
                        <w:div w:id="20271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338408">
      <w:bodyDiv w:val="1"/>
      <w:marLeft w:val="0"/>
      <w:marRight w:val="0"/>
      <w:marTop w:val="0"/>
      <w:marBottom w:val="0"/>
      <w:divBdr>
        <w:top w:val="none" w:sz="0" w:space="0" w:color="auto"/>
        <w:left w:val="none" w:sz="0" w:space="0" w:color="auto"/>
        <w:bottom w:val="none" w:sz="0" w:space="0" w:color="auto"/>
        <w:right w:val="none" w:sz="0" w:space="0" w:color="auto"/>
      </w:divBdr>
    </w:div>
    <w:div w:id="1723400831">
      <w:bodyDiv w:val="1"/>
      <w:marLeft w:val="0"/>
      <w:marRight w:val="0"/>
      <w:marTop w:val="0"/>
      <w:marBottom w:val="0"/>
      <w:divBdr>
        <w:top w:val="none" w:sz="0" w:space="0" w:color="auto"/>
        <w:left w:val="none" w:sz="0" w:space="0" w:color="auto"/>
        <w:bottom w:val="none" w:sz="0" w:space="0" w:color="auto"/>
        <w:right w:val="none" w:sz="0" w:space="0" w:color="auto"/>
      </w:divBdr>
    </w:div>
    <w:div w:id="1759598269">
      <w:bodyDiv w:val="1"/>
      <w:marLeft w:val="0"/>
      <w:marRight w:val="0"/>
      <w:marTop w:val="0"/>
      <w:marBottom w:val="0"/>
      <w:divBdr>
        <w:top w:val="none" w:sz="0" w:space="0" w:color="auto"/>
        <w:left w:val="none" w:sz="0" w:space="0" w:color="auto"/>
        <w:bottom w:val="none" w:sz="0" w:space="0" w:color="auto"/>
        <w:right w:val="none" w:sz="0" w:space="0" w:color="auto"/>
      </w:divBdr>
    </w:div>
    <w:div w:id="1775248173">
      <w:bodyDiv w:val="1"/>
      <w:marLeft w:val="0"/>
      <w:marRight w:val="0"/>
      <w:marTop w:val="0"/>
      <w:marBottom w:val="0"/>
      <w:divBdr>
        <w:top w:val="none" w:sz="0" w:space="0" w:color="auto"/>
        <w:left w:val="none" w:sz="0" w:space="0" w:color="auto"/>
        <w:bottom w:val="none" w:sz="0" w:space="0" w:color="auto"/>
        <w:right w:val="none" w:sz="0" w:space="0" w:color="auto"/>
      </w:divBdr>
    </w:div>
    <w:div w:id="1848401670">
      <w:bodyDiv w:val="1"/>
      <w:marLeft w:val="0"/>
      <w:marRight w:val="0"/>
      <w:marTop w:val="0"/>
      <w:marBottom w:val="0"/>
      <w:divBdr>
        <w:top w:val="none" w:sz="0" w:space="0" w:color="auto"/>
        <w:left w:val="none" w:sz="0" w:space="0" w:color="auto"/>
        <w:bottom w:val="none" w:sz="0" w:space="0" w:color="auto"/>
        <w:right w:val="none" w:sz="0" w:space="0" w:color="auto"/>
      </w:divBdr>
    </w:div>
    <w:div w:id="1864518698">
      <w:bodyDiv w:val="1"/>
      <w:marLeft w:val="0"/>
      <w:marRight w:val="0"/>
      <w:marTop w:val="0"/>
      <w:marBottom w:val="0"/>
      <w:divBdr>
        <w:top w:val="none" w:sz="0" w:space="0" w:color="auto"/>
        <w:left w:val="none" w:sz="0" w:space="0" w:color="auto"/>
        <w:bottom w:val="none" w:sz="0" w:space="0" w:color="auto"/>
        <w:right w:val="none" w:sz="0" w:space="0" w:color="auto"/>
      </w:divBdr>
    </w:div>
    <w:div w:id="1904675620">
      <w:bodyDiv w:val="1"/>
      <w:marLeft w:val="0"/>
      <w:marRight w:val="0"/>
      <w:marTop w:val="0"/>
      <w:marBottom w:val="0"/>
      <w:divBdr>
        <w:top w:val="none" w:sz="0" w:space="0" w:color="auto"/>
        <w:left w:val="none" w:sz="0" w:space="0" w:color="auto"/>
        <w:bottom w:val="none" w:sz="0" w:space="0" w:color="auto"/>
        <w:right w:val="none" w:sz="0" w:space="0" w:color="auto"/>
      </w:divBdr>
    </w:div>
    <w:div w:id="1908606201">
      <w:bodyDiv w:val="1"/>
      <w:marLeft w:val="0"/>
      <w:marRight w:val="0"/>
      <w:marTop w:val="0"/>
      <w:marBottom w:val="0"/>
      <w:divBdr>
        <w:top w:val="none" w:sz="0" w:space="0" w:color="auto"/>
        <w:left w:val="none" w:sz="0" w:space="0" w:color="auto"/>
        <w:bottom w:val="none" w:sz="0" w:space="0" w:color="auto"/>
        <w:right w:val="none" w:sz="0" w:space="0" w:color="auto"/>
      </w:divBdr>
    </w:div>
    <w:div w:id="1975940804">
      <w:bodyDiv w:val="1"/>
      <w:marLeft w:val="0"/>
      <w:marRight w:val="0"/>
      <w:marTop w:val="0"/>
      <w:marBottom w:val="0"/>
      <w:divBdr>
        <w:top w:val="none" w:sz="0" w:space="0" w:color="auto"/>
        <w:left w:val="none" w:sz="0" w:space="0" w:color="auto"/>
        <w:bottom w:val="none" w:sz="0" w:space="0" w:color="auto"/>
        <w:right w:val="none" w:sz="0" w:space="0" w:color="auto"/>
      </w:divBdr>
      <w:divsChild>
        <w:div w:id="1454472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617955">
              <w:marLeft w:val="0"/>
              <w:marRight w:val="0"/>
              <w:marTop w:val="0"/>
              <w:marBottom w:val="0"/>
              <w:divBdr>
                <w:top w:val="none" w:sz="0" w:space="0" w:color="auto"/>
                <w:left w:val="none" w:sz="0" w:space="0" w:color="auto"/>
                <w:bottom w:val="none" w:sz="0" w:space="0" w:color="auto"/>
                <w:right w:val="none" w:sz="0" w:space="0" w:color="auto"/>
              </w:divBdr>
              <w:divsChild>
                <w:div w:id="83647128">
                  <w:marLeft w:val="0"/>
                  <w:marRight w:val="0"/>
                  <w:marTop w:val="0"/>
                  <w:marBottom w:val="0"/>
                  <w:divBdr>
                    <w:top w:val="none" w:sz="0" w:space="0" w:color="auto"/>
                    <w:left w:val="none" w:sz="0" w:space="0" w:color="auto"/>
                    <w:bottom w:val="none" w:sz="0" w:space="0" w:color="auto"/>
                    <w:right w:val="none" w:sz="0" w:space="0" w:color="auto"/>
                  </w:divBdr>
                  <w:divsChild>
                    <w:div w:id="482235448">
                      <w:marLeft w:val="0"/>
                      <w:marRight w:val="0"/>
                      <w:marTop w:val="0"/>
                      <w:marBottom w:val="0"/>
                      <w:divBdr>
                        <w:top w:val="none" w:sz="0" w:space="0" w:color="auto"/>
                        <w:left w:val="none" w:sz="0" w:space="0" w:color="auto"/>
                        <w:bottom w:val="none" w:sz="0" w:space="0" w:color="auto"/>
                        <w:right w:val="none" w:sz="0" w:space="0" w:color="auto"/>
                      </w:divBdr>
                      <w:divsChild>
                        <w:div w:id="1622876036">
                          <w:marLeft w:val="0"/>
                          <w:marRight w:val="0"/>
                          <w:marTop w:val="0"/>
                          <w:marBottom w:val="0"/>
                          <w:divBdr>
                            <w:top w:val="none" w:sz="0" w:space="0" w:color="auto"/>
                            <w:left w:val="none" w:sz="0" w:space="0" w:color="auto"/>
                            <w:bottom w:val="none" w:sz="0" w:space="0" w:color="auto"/>
                            <w:right w:val="none" w:sz="0" w:space="0" w:color="auto"/>
                          </w:divBdr>
                          <w:divsChild>
                            <w:div w:id="1219702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2107839">
                                  <w:marLeft w:val="0"/>
                                  <w:marRight w:val="0"/>
                                  <w:marTop w:val="0"/>
                                  <w:marBottom w:val="0"/>
                                  <w:divBdr>
                                    <w:top w:val="none" w:sz="0" w:space="0" w:color="auto"/>
                                    <w:left w:val="none" w:sz="0" w:space="0" w:color="auto"/>
                                    <w:bottom w:val="none" w:sz="0" w:space="0" w:color="auto"/>
                                    <w:right w:val="none" w:sz="0" w:space="0" w:color="auto"/>
                                  </w:divBdr>
                                  <w:divsChild>
                                    <w:div w:id="1106849034">
                                      <w:marLeft w:val="0"/>
                                      <w:marRight w:val="0"/>
                                      <w:marTop w:val="0"/>
                                      <w:marBottom w:val="0"/>
                                      <w:divBdr>
                                        <w:top w:val="none" w:sz="0" w:space="0" w:color="auto"/>
                                        <w:left w:val="none" w:sz="0" w:space="0" w:color="auto"/>
                                        <w:bottom w:val="none" w:sz="0" w:space="0" w:color="auto"/>
                                        <w:right w:val="none" w:sz="0" w:space="0" w:color="auto"/>
                                      </w:divBdr>
                                      <w:divsChild>
                                        <w:div w:id="1860311917">
                                          <w:marLeft w:val="0"/>
                                          <w:marRight w:val="0"/>
                                          <w:marTop w:val="0"/>
                                          <w:marBottom w:val="0"/>
                                          <w:divBdr>
                                            <w:top w:val="none" w:sz="0" w:space="0" w:color="auto"/>
                                            <w:left w:val="none" w:sz="0" w:space="0" w:color="auto"/>
                                            <w:bottom w:val="none" w:sz="0" w:space="0" w:color="auto"/>
                                            <w:right w:val="none" w:sz="0" w:space="0" w:color="auto"/>
                                          </w:divBdr>
                                          <w:divsChild>
                                            <w:div w:id="6021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174238">
      <w:bodyDiv w:val="1"/>
      <w:marLeft w:val="0"/>
      <w:marRight w:val="0"/>
      <w:marTop w:val="0"/>
      <w:marBottom w:val="0"/>
      <w:divBdr>
        <w:top w:val="none" w:sz="0" w:space="0" w:color="auto"/>
        <w:left w:val="none" w:sz="0" w:space="0" w:color="auto"/>
        <w:bottom w:val="none" w:sz="0" w:space="0" w:color="auto"/>
        <w:right w:val="none" w:sz="0" w:space="0" w:color="auto"/>
      </w:divBdr>
      <w:divsChild>
        <w:div w:id="691758270">
          <w:marLeft w:val="0"/>
          <w:marRight w:val="0"/>
          <w:marTop w:val="0"/>
          <w:marBottom w:val="0"/>
          <w:divBdr>
            <w:top w:val="none" w:sz="0" w:space="0" w:color="auto"/>
            <w:left w:val="none" w:sz="0" w:space="0" w:color="auto"/>
            <w:bottom w:val="none" w:sz="0" w:space="0" w:color="auto"/>
            <w:right w:val="none" w:sz="0" w:space="0" w:color="auto"/>
          </w:divBdr>
          <w:divsChild>
            <w:div w:id="1580940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5548480">
                  <w:marLeft w:val="0"/>
                  <w:marRight w:val="0"/>
                  <w:marTop w:val="0"/>
                  <w:marBottom w:val="0"/>
                  <w:divBdr>
                    <w:top w:val="none" w:sz="0" w:space="0" w:color="auto"/>
                    <w:left w:val="none" w:sz="0" w:space="0" w:color="auto"/>
                    <w:bottom w:val="none" w:sz="0" w:space="0" w:color="auto"/>
                    <w:right w:val="none" w:sz="0" w:space="0" w:color="auto"/>
                  </w:divBdr>
                  <w:divsChild>
                    <w:div w:id="416244342">
                      <w:marLeft w:val="0"/>
                      <w:marRight w:val="0"/>
                      <w:marTop w:val="0"/>
                      <w:marBottom w:val="0"/>
                      <w:divBdr>
                        <w:top w:val="none" w:sz="0" w:space="0" w:color="auto"/>
                        <w:left w:val="none" w:sz="0" w:space="0" w:color="auto"/>
                        <w:bottom w:val="none" w:sz="0" w:space="0" w:color="auto"/>
                        <w:right w:val="none" w:sz="0" w:space="0" w:color="auto"/>
                      </w:divBdr>
                      <w:divsChild>
                        <w:div w:id="1406806720">
                          <w:marLeft w:val="0"/>
                          <w:marRight w:val="0"/>
                          <w:marTop w:val="0"/>
                          <w:marBottom w:val="0"/>
                          <w:divBdr>
                            <w:top w:val="none" w:sz="0" w:space="0" w:color="auto"/>
                            <w:left w:val="none" w:sz="0" w:space="0" w:color="auto"/>
                            <w:bottom w:val="none" w:sz="0" w:space="0" w:color="auto"/>
                            <w:right w:val="none" w:sz="0" w:space="0" w:color="auto"/>
                          </w:divBdr>
                          <w:divsChild>
                            <w:div w:id="14948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8503">
              <w:marLeft w:val="0"/>
              <w:marRight w:val="0"/>
              <w:marTop w:val="0"/>
              <w:marBottom w:val="0"/>
              <w:divBdr>
                <w:top w:val="none" w:sz="0" w:space="0" w:color="auto"/>
                <w:left w:val="none" w:sz="0" w:space="0" w:color="auto"/>
                <w:bottom w:val="none" w:sz="0" w:space="0" w:color="auto"/>
                <w:right w:val="none" w:sz="0" w:space="0" w:color="auto"/>
              </w:divBdr>
            </w:div>
            <w:div w:id="19213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523">
      <w:bodyDiv w:val="1"/>
      <w:marLeft w:val="0"/>
      <w:marRight w:val="0"/>
      <w:marTop w:val="0"/>
      <w:marBottom w:val="0"/>
      <w:divBdr>
        <w:top w:val="none" w:sz="0" w:space="0" w:color="auto"/>
        <w:left w:val="none" w:sz="0" w:space="0" w:color="auto"/>
        <w:bottom w:val="none" w:sz="0" w:space="0" w:color="auto"/>
        <w:right w:val="none" w:sz="0" w:space="0" w:color="auto"/>
      </w:divBdr>
    </w:div>
    <w:div w:id="2009432030">
      <w:bodyDiv w:val="1"/>
      <w:marLeft w:val="0"/>
      <w:marRight w:val="0"/>
      <w:marTop w:val="0"/>
      <w:marBottom w:val="0"/>
      <w:divBdr>
        <w:top w:val="none" w:sz="0" w:space="0" w:color="auto"/>
        <w:left w:val="none" w:sz="0" w:space="0" w:color="auto"/>
        <w:bottom w:val="none" w:sz="0" w:space="0" w:color="auto"/>
        <w:right w:val="none" w:sz="0" w:space="0" w:color="auto"/>
      </w:divBdr>
    </w:div>
    <w:div w:id="2019886149">
      <w:bodyDiv w:val="1"/>
      <w:marLeft w:val="0"/>
      <w:marRight w:val="0"/>
      <w:marTop w:val="0"/>
      <w:marBottom w:val="0"/>
      <w:divBdr>
        <w:top w:val="none" w:sz="0" w:space="0" w:color="auto"/>
        <w:left w:val="none" w:sz="0" w:space="0" w:color="auto"/>
        <w:bottom w:val="none" w:sz="0" w:space="0" w:color="auto"/>
        <w:right w:val="none" w:sz="0" w:space="0" w:color="auto"/>
      </w:divBdr>
    </w:div>
    <w:div w:id="2038575565">
      <w:bodyDiv w:val="1"/>
      <w:marLeft w:val="0"/>
      <w:marRight w:val="0"/>
      <w:marTop w:val="0"/>
      <w:marBottom w:val="0"/>
      <w:divBdr>
        <w:top w:val="none" w:sz="0" w:space="0" w:color="auto"/>
        <w:left w:val="none" w:sz="0" w:space="0" w:color="auto"/>
        <w:bottom w:val="none" w:sz="0" w:space="0" w:color="auto"/>
        <w:right w:val="none" w:sz="0" w:space="0" w:color="auto"/>
      </w:divBdr>
    </w:div>
    <w:div w:id="2071883571">
      <w:bodyDiv w:val="1"/>
      <w:marLeft w:val="0"/>
      <w:marRight w:val="0"/>
      <w:marTop w:val="0"/>
      <w:marBottom w:val="0"/>
      <w:divBdr>
        <w:top w:val="none" w:sz="0" w:space="0" w:color="auto"/>
        <w:left w:val="none" w:sz="0" w:space="0" w:color="auto"/>
        <w:bottom w:val="none" w:sz="0" w:space="0" w:color="auto"/>
        <w:right w:val="none" w:sz="0" w:space="0" w:color="auto"/>
      </w:divBdr>
    </w:div>
    <w:div w:id="2073502530">
      <w:bodyDiv w:val="1"/>
      <w:marLeft w:val="0"/>
      <w:marRight w:val="0"/>
      <w:marTop w:val="0"/>
      <w:marBottom w:val="0"/>
      <w:divBdr>
        <w:top w:val="none" w:sz="0" w:space="0" w:color="auto"/>
        <w:left w:val="none" w:sz="0" w:space="0" w:color="auto"/>
        <w:bottom w:val="none" w:sz="0" w:space="0" w:color="auto"/>
        <w:right w:val="none" w:sz="0" w:space="0" w:color="auto"/>
      </w:divBdr>
    </w:div>
    <w:div w:id="2113864324">
      <w:bodyDiv w:val="1"/>
      <w:marLeft w:val="0"/>
      <w:marRight w:val="0"/>
      <w:marTop w:val="0"/>
      <w:marBottom w:val="0"/>
      <w:divBdr>
        <w:top w:val="none" w:sz="0" w:space="0" w:color="auto"/>
        <w:left w:val="none" w:sz="0" w:space="0" w:color="auto"/>
        <w:bottom w:val="none" w:sz="0" w:space="0" w:color="auto"/>
        <w:right w:val="none" w:sz="0" w:space="0" w:color="auto"/>
      </w:divBdr>
    </w:div>
    <w:div w:id="2121801411">
      <w:bodyDiv w:val="1"/>
      <w:marLeft w:val="0"/>
      <w:marRight w:val="0"/>
      <w:marTop w:val="0"/>
      <w:marBottom w:val="0"/>
      <w:divBdr>
        <w:top w:val="none" w:sz="0" w:space="0" w:color="auto"/>
        <w:left w:val="none" w:sz="0" w:space="0" w:color="auto"/>
        <w:bottom w:val="none" w:sz="0" w:space="0" w:color="auto"/>
        <w:right w:val="none" w:sz="0" w:space="0" w:color="auto"/>
      </w:divBdr>
    </w:div>
    <w:div w:id="2129927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ezp.lib.unimelb.edu.au/10.1177/1745691615577794"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x.doi.org/10.1037/0096-3445.124.4.42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singletonthorn/words_to_numbers" TargetMode="External"/><Relationship Id="rId5" Type="http://schemas.openxmlformats.org/officeDocument/2006/relationships/settings" Target="settings.xml"/><Relationship Id="rId15" Type="http://schemas.openxmlformats.org/officeDocument/2006/relationships/hyperlink" Target="https://cran.r-project.org/package=R2jags" TargetMode="External"/><Relationship Id="rId10" Type="http://schemas.openxmlformats.org/officeDocument/2006/relationships/hyperlink" Target="https://github.com/fsingletonthorn/words_to_numb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Oi+LIuB2VbenV6mzhTBVHAKzg==">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84DF0F-399D-0746-AE1F-8CC91D1F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5309</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St Quinton</dc:creator>
  <cp:lastModifiedBy>Bonnie Wintle</cp:lastModifiedBy>
  <cp:revision>12</cp:revision>
  <cp:lastPrinted>2019-09-30T02:27:00Z</cp:lastPrinted>
  <dcterms:created xsi:type="dcterms:W3CDTF">2019-10-15T12:59:00Z</dcterms:created>
  <dcterms:modified xsi:type="dcterms:W3CDTF">2019-11-15T07:49:00Z</dcterms:modified>
</cp:coreProperties>
</file>